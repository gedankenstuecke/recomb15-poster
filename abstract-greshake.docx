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85F889" w14:textId="77777777" w:rsidR="00A3788D" w:rsidRPr="00A3788D" w:rsidRDefault="00B4060B" w:rsidP="00A3788D">
      <w:pPr>
        <w:rPr>
          <w:b/>
        </w:rPr>
      </w:pPr>
      <w:r>
        <w:rPr>
          <w:b/>
        </w:rPr>
        <w:t>D</w:t>
      </w:r>
      <w:r w:rsidRPr="00A3788D">
        <w:rPr>
          <w:b/>
          <w:i/>
        </w:rPr>
        <w:t xml:space="preserve">e </w:t>
      </w:r>
      <w:r w:rsidR="00A3788D" w:rsidRPr="00A3788D">
        <w:rPr>
          <w:b/>
          <w:i/>
        </w:rPr>
        <w:t xml:space="preserve">novo </w:t>
      </w:r>
      <w:r w:rsidR="00A3788D" w:rsidRPr="00A3788D">
        <w:rPr>
          <w:b/>
        </w:rPr>
        <w:t xml:space="preserve">Assembly </w:t>
      </w:r>
      <w:r w:rsidR="003F7FC7">
        <w:rPr>
          <w:b/>
        </w:rPr>
        <w:t xml:space="preserve">and Comparative Genomics </w:t>
      </w:r>
      <w:r w:rsidR="00A3788D" w:rsidRPr="00A3788D">
        <w:rPr>
          <w:b/>
        </w:rPr>
        <w:t>on Eukaryotic Species Mixtures</w:t>
      </w:r>
    </w:p>
    <w:p w14:paraId="099C4EC1" w14:textId="77777777" w:rsidR="00A3788D" w:rsidRDefault="00A3788D" w:rsidP="00A3788D"/>
    <w:p w14:paraId="4C85F151" w14:textId="77777777" w:rsidR="00A3788D" w:rsidRDefault="00A3788D" w:rsidP="00A3788D">
      <w:pPr>
        <w:rPr>
          <w:vertAlign w:val="superscript"/>
        </w:rPr>
      </w:pPr>
      <w:r w:rsidRPr="00A3788D">
        <w:rPr>
          <w:b/>
        </w:rPr>
        <w:t>Bastian Greshake*</w:t>
      </w:r>
      <w:r>
        <w:rPr>
          <w:b/>
          <w:vertAlign w:val="superscript"/>
        </w:rPr>
        <w:t>1</w:t>
      </w:r>
      <w:r>
        <w:t xml:space="preserve">, </w:t>
      </w:r>
      <w:r w:rsidR="00DB62CC">
        <w:t>Andreas Blaumeiser</w:t>
      </w:r>
      <w:r w:rsidR="00DB62CC" w:rsidRPr="00A3788D">
        <w:rPr>
          <w:vertAlign w:val="superscript"/>
        </w:rPr>
        <w:t>1</w:t>
      </w:r>
      <w:r w:rsidR="00DB62CC">
        <w:t xml:space="preserve">, </w:t>
      </w:r>
      <w:r>
        <w:t>Simonida Zehr</w:t>
      </w:r>
      <w:r w:rsidRPr="00A3788D">
        <w:rPr>
          <w:vertAlign w:val="superscript"/>
        </w:rPr>
        <w:t>1</w:t>
      </w:r>
      <w:r w:rsidR="00774CEA">
        <w:t>, Francesco Da</w:t>
      </w:r>
      <w:r>
        <w:t>l</w:t>
      </w:r>
      <w:r w:rsidR="00774CEA">
        <w:t xml:space="preserve"> </w:t>
      </w:r>
      <w:r>
        <w:t>Grande</w:t>
      </w:r>
      <w:r w:rsidRPr="00A3788D">
        <w:rPr>
          <w:vertAlign w:val="superscript"/>
        </w:rPr>
        <w:t>2</w:t>
      </w:r>
      <w:r w:rsidR="00774CEA">
        <w:t>, Anjuli Meis</w:t>
      </w:r>
      <w:r>
        <w:t>er</w:t>
      </w:r>
      <w:r w:rsidR="004978B6">
        <w:rPr>
          <w:vertAlign w:val="superscript"/>
        </w:rPr>
        <w:t>3</w:t>
      </w:r>
      <w:r>
        <w:t>, Imke Schmitt</w:t>
      </w:r>
      <w:r w:rsidRPr="00A3788D">
        <w:rPr>
          <w:vertAlign w:val="superscript"/>
        </w:rPr>
        <w:t>2</w:t>
      </w:r>
      <w:r w:rsidR="004978B6">
        <w:rPr>
          <w:vertAlign w:val="superscript"/>
        </w:rPr>
        <w:t>,3</w:t>
      </w:r>
      <w:r>
        <w:t>, Ingo Ebersberger</w:t>
      </w:r>
      <w:r w:rsidRPr="00A3788D">
        <w:rPr>
          <w:vertAlign w:val="superscript"/>
        </w:rPr>
        <w:t>1</w:t>
      </w:r>
    </w:p>
    <w:p w14:paraId="49879AE6" w14:textId="77777777" w:rsidR="00592BD9" w:rsidRDefault="00592BD9" w:rsidP="00A3788D">
      <w:pPr>
        <w:rPr>
          <w:vertAlign w:val="superscript"/>
        </w:rPr>
      </w:pPr>
    </w:p>
    <w:p w14:paraId="724E47A9" w14:textId="77777777" w:rsidR="00592BD9" w:rsidRPr="00505BE9" w:rsidRDefault="00592BD9" w:rsidP="00592BD9">
      <w:pPr>
        <w:rPr>
          <w:rFonts w:asciiTheme="majorHAnsi" w:eastAsia="Times New Roman" w:hAnsiTheme="majorHAnsi" w:cs="Times New Roman"/>
          <w:sz w:val="20"/>
          <w:szCs w:val="20"/>
        </w:rPr>
      </w:pPr>
      <w:r w:rsidRPr="00505BE9">
        <w:rPr>
          <w:rFonts w:asciiTheme="majorHAnsi" w:hAnsiTheme="majorHAnsi"/>
          <w:sz w:val="20"/>
          <w:szCs w:val="20"/>
          <w:vertAlign w:val="superscript"/>
        </w:rPr>
        <w:t>1</w:t>
      </w:r>
      <w:r w:rsidRPr="00505BE9">
        <w:rPr>
          <w:rFonts w:asciiTheme="majorHAnsi" w:eastAsia="Times New Roman" w:hAnsiTheme="majorHAnsi" w:cs="Times New Roman"/>
          <w:sz w:val="20"/>
          <w:szCs w:val="20"/>
        </w:rPr>
        <w:t>Department for Applied Bioinformatics, Institute for Cell Biology and Neuroscience, Goethe University, Frankfurt am Main, Germany</w:t>
      </w:r>
    </w:p>
    <w:p w14:paraId="402023FE" w14:textId="77777777" w:rsidR="00A3788D" w:rsidRDefault="00592BD9" w:rsidP="00A3788D">
      <w:pPr>
        <w:rPr>
          <w:rFonts w:asciiTheme="majorHAnsi" w:eastAsia="Times New Roman" w:hAnsiTheme="majorHAnsi" w:cs="Times New Roman"/>
          <w:sz w:val="20"/>
          <w:szCs w:val="20"/>
        </w:rPr>
      </w:pPr>
      <w:r w:rsidRPr="00592BD9">
        <w:rPr>
          <w:rFonts w:asciiTheme="majorHAnsi" w:eastAsia="Times New Roman" w:hAnsiTheme="majorHAnsi" w:cs="Times New Roman"/>
          <w:sz w:val="20"/>
          <w:szCs w:val="20"/>
          <w:vertAlign w:val="superscript"/>
        </w:rPr>
        <w:t>2</w:t>
      </w:r>
      <w:r w:rsidRPr="00592BD9">
        <w:rPr>
          <w:rFonts w:asciiTheme="majorHAnsi" w:eastAsia="Times New Roman" w:hAnsiTheme="majorHAnsi" w:cs="Times New Roman"/>
          <w:sz w:val="20"/>
          <w:szCs w:val="20"/>
        </w:rPr>
        <w:t>Biodiversity and Climate Research Centre, Senckenberg Gesellschaft für Naturforschung, Frankfurt am Main, Germany</w:t>
      </w:r>
    </w:p>
    <w:p w14:paraId="2C119C05" w14:textId="77777777" w:rsidR="004978B6" w:rsidRDefault="004978B6" w:rsidP="00A3788D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  <w:vertAlign w:val="superscript"/>
        </w:rPr>
        <w:t>3</w:t>
      </w:r>
      <w:r w:rsidRPr="004978B6">
        <w:rPr>
          <w:rFonts w:asciiTheme="majorHAnsi" w:eastAsia="Times New Roman" w:hAnsiTheme="majorHAnsi" w:cs="Times New Roman"/>
          <w:sz w:val="20"/>
          <w:szCs w:val="20"/>
        </w:rPr>
        <w:t xml:space="preserve">Institute of Ecology, Evolution and Diversity, Goethe University Frankfurt, Max- von-Laue Str. 13, D-60438 Frankfurt, Germany </w:t>
      </w:r>
    </w:p>
    <w:p w14:paraId="3A9B3000" w14:textId="77777777" w:rsidR="00C971AC" w:rsidRPr="00C971AC" w:rsidRDefault="00C971AC" w:rsidP="00A3788D">
      <w:pPr>
        <w:rPr>
          <w:rFonts w:asciiTheme="majorHAnsi" w:eastAsia="Times New Roman" w:hAnsiTheme="majorHAnsi" w:cs="Times New Roman"/>
          <w:sz w:val="20"/>
          <w:szCs w:val="20"/>
        </w:rPr>
      </w:pPr>
    </w:p>
    <w:p w14:paraId="6E8D5513" w14:textId="77777777" w:rsidR="00A3788D" w:rsidRPr="00C971AC" w:rsidRDefault="00A3788D" w:rsidP="00A3788D">
      <w:pPr>
        <w:rPr>
          <w:sz w:val="20"/>
          <w:szCs w:val="20"/>
        </w:rPr>
      </w:pPr>
      <w:r w:rsidRPr="00C971AC">
        <w:rPr>
          <w:sz w:val="20"/>
          <w:szCs w:val="20"/>
        </w:rPr>
        <w:t>* bgreshake@googlemail.com</w:t>
      </w:r>
    </w:p>
    <w:p w14:paraId="3F05BB61" w14:textId="77777777" w:rsidR="00A3788D" w:rsidRPr="00A3788D" w:rsidRDefault="00A3788D" w:rsidP="00A3788D"/>
    <w:p w14:paraId="59F24D48" w14:textId="77777777" w:rsidR="003E4513" w:rsidRDefault="00A3788D">
      <w:pPr>
        <w:rPr>
          <w:sz w:val="20"/>
          <w:szCs w:val="20"/>
        </w:rPr>
      </w:pPr>
      <w:r w:rsidRPr="00390ACB">
        <w:rPr>
          <w:sz w:val="20"/>
          <w:szCs w:val="20"/>
        </w:rPr>
        <w:t xml:space="preserve">Mutualistic symbiotic relationships are </w:t>
      </w:r>
      <w:r w:rsidR="00340D33" w:rsidRPr="00390ACB">
        <w:rPr>
          <w:sz w:val="20"/>
          <w:szCs w:val="20"/>
        </w:rPr>
        <w:t xml:space="preserve">found across </w:t>
      </w:r>
      <w:r w:rsidRPr="00390ACB">
        <w:rPr>
          <w:sz w:val="20"/>
          <w:szCs w:val="20"/>
        </w:rPr>
        <w:t xml:space="preserve">organisms of all complexity. In extreme instances, as in </w:t>
      </w:r>
      <w:r w:rsidR="00CD1E2F" w:rsidRPr="00390ACB">
        <w:rPr>
          <w:sz w:val="20"/>
          <w:szCs w:val="20"/>
        </w:rPr>
        <w:t>some</w:t>
      </w:r>
      <w:r w:rsidR="00A22310">
        <w:rPr>
          <w:sz w:val="20"/>
          <w:szCs w:val="20"/>
        </w:rPr>
        <w:t xml:space="preserve"> lichens, th</w:t>
      </w:r>
      <w:r w:rsidR="00166244">
        <w:rPr>
          <w:sz w:val="20"/>
          <w:szCs w:val="20"/>
        </w:rPr>
        <w:t>e</w:t>
      </w:r>
      <w:r w:rsidRPr="00390ACB">
        <w:rPr>
          <w:sz w:val="20"/>
          <w:szCs w:val="20"/>
        </w:rPr>
        <w:t xml:space="preserve"> </w:t>
      </w:r>
      <w:r w:rsidR="00166244">
        <w:rPr>
          <w:sz w:val="20"/>
          <w:szCs w:val="20"/>
        </w:rPr>
        <w:t>interaction appears so close</w:t>
      </w:r>
      <w:r w:rsidRPr="00390ACB">
        <w:rPr>
          <w:sz w:val="20"/>
          <w:szCs w:val="20"/>
        </w:rPr>
        <w:t xml:space="preserve"> that the participating organisms </w:t>
      </w:r>
      <w:r w:rsidR="00166244">
        <w:rPr>
          <w:sz w:val="20"/>
          <w:szCs w:val="20"/>
        </w:rPr>
        <w:t>grow only poorly – or even not at all – when cultivated in isolation</w:t>
      </w:r>
      <w:r w:rsidRPr="00390ACB">
        <w:rPr>
          <w:sz w:val="20"/>
          <w:szCs w:val="20"/>
        </w:rPr>
        <w:t xml:space="preserve">. </w:t>
      </w:r>
      <w:r w:rsidR="00166244">
        <w:rPr>
          <w:sz w:val="20"/>
          <w:szCs w:val="20"/>
        </w:rPr>
        <w:t xml:space="preserve">This renders </w:t>
      </w:r>
      <w:r w:rsidR="00A22310">
        <w:rPr>
          <w:sz w:val="20"/>
          <w:szCs w:val="20"/>
        </w:rPr>
        <w:t xml:space="preserve">mutualistic symbionts </w:t>
      </w:r>
      <w:r w:rsidRPr="00390ACB">
        <w:rPr>
          <w:sz w:val="20"/>
          <w:szCs w:val="20"/>
        </w:rPr>
        <w:t>valuable objects to study the genomic</w:t>
      </w:r>
      <w:r w:rsidR="00CD1E2F" w:rsidRPr="00390ACB">
        <w:rPr>
          <w:sz w:val="20"/>
          <w:szCs w:val="20"/>
        </w:rPr>
        <w:t xml:space="preserve"> basis of </w:t>
      </w:r>
      <w:r w:rsidR="00166244">
        <w:rPr>
          <w:sz w:val="20"/>
          <w:szCs w:val="20"/>
        </w:rPr>
        <w:t xml:space="preserve">adaptation and </w:t>
      </w:r>
      <w:r w:rsidRPr="00390ACB">
        <w:rPr>
          <w:sz w:val="20"/>
          <w:szCs w:val="20"/>
        </w:rPr>
        <w:t>co-evolution</w:t>
      </w:r>
      <w:r w:rsidR="003465D9">
        <w:rPr>
          <w:sz w:val="20"/>
          <w:szCs w:val="20"/>
        </w:rPr>
        <w:t>.</w:t>
      </w:r>
      <w:r w:rsidR="00FD24E2" w:rsidRPr="00390ACB">
        <w:rPr>
          <w:sz w:val="20"/>
          <w:szCs w:val="20"/>
        </w:rPr>
        <w:t xml:space="preserve"> </w:t>
      </w:r>
      <w:r w:rsidR="00A22310">
        <w:rPr>
          <w:sz w:val="20"/>
          <w:szCs w:val="20"/>
        </w:rPr>
        <w:t>A</w:t>
      </w:r>
      <w:r w:rsidR="00FD24E2" w:rsidRPr="00390ACB">
        <w:rPr>
          <w:sz w:val="20"/>
          <w:szCs w:val="20"/>
        </w:rPr>
        <w:t>t the same time</w:t>
      </w:r>
      <w:r w:rsidR="00166244">
        <w:rPr>
          <w:sz w:val="20"/>
          <w:szCs w:val="20"/>
        </w:rPr>
        <w:t>, however,</w:t>
      </w:r>
      <w:r w:rsidR="00FD24E2" w:rsidRPr="00390ACB">
        <w:rPr>
          <w:sz w:val="20"/>
          <w:szCs w:val="20"/>
        </w:rPr>
        <w:t xml:space="preserve"> th</w:t>
      </w:r>
      <w:r w:rsidR="00166244">
        <w:rPr>
          <w:sz w:val="20"/>
          <w:szCs w:val="20"/>
        </w:rPr>
        <w:t>e</w:t>
      </w:r>
      <w:r w:rsidRPr="00390ACB">
        <w:rPr>
          <w:sz w:val="20"/>
          <w:szCs w:val="20"/>
        </w:rPr>
        <w:t xml:space="preserve"> close interdependence </w:t>
      </w:r>
      <w:r w:rsidR="00DC303C">
        <w:rPr>
          <w:sz w:val="20"/>
          <w:szCs w:val="20"/>
        </w:rPr>
        <w:t xml:space="preserve">in such communities </w:t>
      </w:r>
      <w:r w:rsidRPr="00390ACB">
        <w:rPr>
          <w:sz w:val="20"/>
          <w:szCs w:val="20"/>
        </w:rPr>
        <w:t>confounds genomic studies</w:t>
      </w:r>
      <w:r w:rsidR="00166244">
        <w:rPr>
          <w:sz w:val="20"/>
          <w:szCs w:val="20"/>
        </w:rPr>
        <w:t>. T</w:t>
      </w:r>
      <w:r w:rsidR="00CD1E2F" w:rsidRPr="00390ACB">
        <w:rPr>
          <w:sz w:val="20"/>
          <w:szCs w:val="20"/>
        </w:rPr>
        <w:t xml:space="preserve">he </w:t>
      </w:r>
      <w:r w:rsidR="00876FB6" w:rsidRPr="00390ACB">
        <w:rPr>
          <w:sz w:val="20"/>
          <w:szCs w:val="20"/>
        </w:rPr>
        <w:t xml:space="preserve">separate </w:t>
      </w:r>
      <w:r w:rsidRPr="00390ACB">
        <w:rPr>
          <w:sz w:val="20"/>
          <w:szCs w:val="20"/>
        </w:rPr>
        <w:t xml:space="preserve">sequencing </w:t>
      </w:r>
      <w:r w:rsidR="00876FB6" w:rsidRPr="00390ACB">
        <w:rPr>
          <w:sz w:val="20"/>
          <w:szCs w:val="20"/>
        </w:rPr>
        <w:t>of the</w:t>
      </w:r>
      <w:r w:rsidR="00CD1E2F" w:rsidRPr="00390ACB">
        <w:rPr>
          <w:sz w:val="20"/>
          <w:szCs w:val="20"/>
        </w:rPr>
        <w:t xml:space="preserve"> participating organisms is not feasible</w:t>
      </w:r>
      <w:r w:rsidR="00166244">
        <w:rPr>
          <w:sz w:val="20"/>
          <w:szCs w:val="20"/>
        </w:rPr>
        <w:t xml:space="preserve"> in many cases, leaving metagenomics approaches as the method of choice.</w:t>
      </w:r>
      <w:r w:rsidR="00DC303C">
        <w:rPr>
          <w:sz w:val="20"/>
          <w:szCs w:val="20"/>
        </w:rPr>
        <w:t xml:space="preserve"> </w:t>
      </w:r>
      <w:r w:rsidR="00340D33" w:rsidRPr="00390ACB">
        <w:rPr>
          <w:sz w:val="20"/>
          <w:szCs w:val="20"/>
        </w:rPr>
        <w:t>While there has been extensive work on prokaryotic metagenomics</w:t>
      </w:r>
      <w:r w:rsidR="00DF02FF">
        <w:rPr>
          <w:sz w:val="20"/>
          <w:szCs w:val="20"/>
        </w:rPr>
        <w:t>,</w:t>
      </w:r>
      <w:r w:rsidR="00340D33" w:rsidRPr="00390ACB">
        <w:rPr>
          <w:sz w:val="20"/>
          <w:szCs w:val="20"/>
        </w:rPr>
        <w:t xml:space="preserve"> i</w:t>
      </w:r>
      <w:r w:rsidR="00206285" w:rsidRPr="00390ACB">
        <w:rPr>
          <w:sz w:val="20"/>
          <w:szCs w:val="20"/>
        </w:rPr>
        <w:t xml:space="preserve">t is </w:t>
      </w:r>
      <w:r w:rsidR="00340D33" w:rsidRPr="00390ACB">
        <w:rPr>
          <w:sz w:val="20"/>
          <w:szCs w:val="20"/>
        </w:rPr>
        <w:t xml:space="preserve">still </w:t>
      </w:r>
      <w:r w:rsidR="00206285" w:rsidRPr="00390ACB">
        <w:rPr>
          <w:sz w:val="20"/>
          <w:szCs w:val="20"/>
        </w:rPr>
        <w:t xml:space="preserve">unclear </w:t>
      </w:r>
      <w:r w:rsidR="00166244">
        <w:rPr>
          <w:sz w:val="20"/>
          <w:szCs w:val="20"/>
        </w:rPr>
        <w:t>to what extent larger and more complex eukaryotic genomes</w:t>
      </w:r>
      <w:r w:rsidR="00166244" w:rsidRPr="00390ACB">
        <w:rPr>
          <w:sz w:val="20"/>
          <w:szCs w:val="20"/>
        </w:rPr>
        <w:t xml:space="preserve"> </w:t>
      </w:r>
      <w:r w:rsidR="00166244">
        <w:rPr>
          <w:sz w:val="20"/>
          <w:szCs w:val="20"/>
        </w:rPr>
        <w:t>can be reconstructed from metagenomic data. Her</w:t>
      </w:r>
      <w:r w:rsidR="003E4513">
        <w:rPr>
          <w:sz w:val="20"/>
          <w:szCs w:val="20"/>
        </w:rPr>
        <w:t xml:space="preserve">e </w:t>
      </w:r>
      <w:r w:rsidR="00166244">
        <w:rPr>
          <w:sz w:val="20"/>
          <w:szCs w:val="20"/>
        </w:rPr>
        <w:t xml:space="preserve">we use </w:t>
      </w:r>
      <w:r w:rsidR="00166244" w:rsidRPr="005C6C46">
        <w:rPr>
          <w:i/>
          <w:sz w:val="20"/>
          <w:szCs w:val="20"/>
        </w:rPr>
        <w:t>in silico</w:t>
      </w:r>
      <w:r w:rsidR="00166244">
        <w:rPr>
          <w:sz w:val="20"/>
          <w:szCs w:val="20"/>
        </w:rPr>
        <w:t>-generated data sets to sound out the performance</w:t>
      </w:r>
      <w:r w:rsidR="003E4513">
        <w:rPr>
          <w:sz w:val="20"/>
          <w:szCs w:val="20"/>
        </w:rPr>
        <w:t xml:space="preserve"> </w:t>
      </w:r>
      <w:r w:rsidR="00166244">
        <w:rPr>
          <w:sz w:val="20"/>
          <w:szCs w:val="20"/>
        </w:rPr>
        <w:t xml:space="preserve">of </w:t>
      </w:r>
      <w:r w:rsidR="003E4513">
        <w:rPr>
          <w:sz w:val="20"/>
          <w:szCs w:val="20"/>
        </w:rPr>
        <w:t>different assembly paradigms on such eukaryotic species mixtures</w:t>
      </w:r>
      <w:r w:rsidR="00973EBE">
        <w:rPr>
          <w:sz w:val="20"/>
          <w:szCs w:val="20"/>
        </w:rPr>
        <w:t>. The</w:t>
      </w:r>
      <w:r w:rsidR="003E4513">
        <w:rPr>
          <w:sz w:val="20"/>
          <w:szCs w:val="20"/>
        </w:rPr>
        <w:t xml:space="preserve"> insights </w:t>
      </w:r>
      <w:r w:rsidR="0005165F">
        <w:rPr>
          <w:sz w:val="20"/>
          <w:szCs w:val="20"/>
        </w:rPr>
        <w:t>from th</w:t>
      </w:r>
      <w:r w:rsidR="00166244">
        <w:rPr>
          <w:sz w:val="20"/>
          <w:szCs w:val="20"/>
        </w:rPr>
        <w:t>e simulation study</w:t>
      </w:r>
      <w:r w:rsidR="0005165F">
        <w:rPr>
          <w:sz w:val="20"/>
          <w:szCs w:val="20"/>
        </w:rPr>
        <w:t xml:space="preserve"> </w:t>
      </w:r>
      <w:r w:rsidR="00166244">
        <w:rPr>
          <w:sz w:val="20"/>
          <w:szCs w:val="20"/>
        </w:rPr>
        <w:t>form then the basis for</w:t>
      </w:r>
      <w:r w:rsidR="00814418">
        <w:rPr>
          <w:sz w:val="20"/>
          <w:szCs w:val="20"/>
        </w:rPr>
        <w:t xml:space="preserve"> guiding the sequencing and analysis</w:t>
      </w:r>
      <w:r w:rsidR="0005165F">
        <w:rPr>
          <w:sz w:val="20"/>
          <w:szCs w:val="20"/>
        </w:rPr>
        <w:t xml:space="preserve"> </w:t>
      </w:r>
      <w:r w:rsidR="00814418">
        <w:rPr>
          <w:sz w:val="20"/>
          <w:szCs w:val="20"/>
        </w:rPr>
        <w:t xml:space="preserve">of </w:t>
      </w:r>
      <w:r w:rsidR="003E4513">
        <w:rPr>
          <w:sz w:val="20"/>
          <w:szCs w:val="20"/>
        </w:rPr>
        <w:t>a real lichen model.</w:t>
      </w:r>
    </w:p>
    <w:p w14:paraId="3F8BA337" w14:textId="77777777" w:rsidR="00340D33" w:rsidRPr="00390ACB" w:rsidRDefault="00DF02FF">
      <w:pPr>
        <w:rPr>
          <w:sz w:val="20"/>
          <w:szCs w:val="20"/>
        </w:rPr>
      </w:pPr>
      <w:r>
        <w:rPr>
          <w:sz w:val="20"/>
          <w:szCs w:val="20"/>
        </w:rPr>
        <w:t>T</w:t>
      </w:r>
      <w:r w:rsidR="00CD1E2F" w:rsidRPr="00390ACB">
        <w:rPr>
          <w:sz w:val="20"/>
          <w:szCs w:val="20"/>
        </w:rPr>
        <w:t xml:space="preserve">o emulate </w:t>
      </w:r>
      <w:r w:rsidR="00774CEA" w:rsidRPr="00390ACB">
        <w:rPr>
          <w:sz w:val="20"/>
          <w:szCs w:val="20"/>
        </w:rPr>
        <w:t>real data set</w:t>
      </w:r>
      <w:r w:rsidR="00CD1E2F" w:rsidRPr="00390ACB">
        <w:rPr>
          <w:sz w:val="20"/>
          <w:szCs w:val="20"/>
        </w:rPr>
        <w:t>s</w:t>
      </w:r>
      <w:r w:rsidR="00774CEA" w:rsidRPr="00390ACB">
        <w:rPr>
          <w:sz w:val="20"/>
          <w:szCs w:val="20"/>
        </w:rPr>
        <w:t xml:space="preserve"> as closely as possible</w:t>
      </w:r>
      <w:r w:rsidR="00CD1E2F" w:rsidRPr="00390ACB">
        <w:rPr>
          <w:sz w:val="20"/>
          <w:szCs w:val="20"/>
        </w:rPr>
        <w:t>,</w:t>
      </w:r>
      <w:r w:rsidR="00774CEA" w:rsidRPr="00390ACB">
        <w:rPr>
          <w:sz w:val="20"/>
          <w:szCs w:val="20"/>
        </w:rPr>
        <w:t xml:space="preserve"> </w:t>
      </w:r>
      <w:r w:rsidR="0041217D" w:rsidRPr="00390ACB">
        <w:rPr>
          <w:sz w:val="20"/>
          <w:szCs w:val="20"/>
        </w:rPr>
        <w:t xml:space="preserve">we sequenced </w:t>
      </w:r>
      <w:r w:rsidR="00A22310">
        <w:rPr>
          <w:sz w:val="20"/>
          <w:szCs w:val="20"/>
        </w:rPr>
        <w:t>a</w:t>
      </w:r>
      <w:r w:rsidR="00CD1E2F" w:rsidRPr="00390ACB">
        <w:rPr>
          <w:sz w:val="20"/>
          <w:szCs w:val="20"/>
        </w:rPr>
        <w:t xml:space="preserve"> </w:t>
      </w:r>
      <w:r w:rsidR="00BE3E7A" w:rsidRPr="00390ACB">
        <w:rPr>
          <w:sz w:val="20"/>
          <w:szCs w:val="20"/>
        </w:rPr>
        <w:t xml:space="preserve">eukaryotic species mixture </w:t>
      </w:r>
      <w:r w:rsidR="0041217D" w:rsidRPr="00390ACB">
        <w:rPr>
          <w:sz w:val="20"/>
          <w:szCs w:val="20"/>
        </w:rPr>
        <w:t xml:space="preserve">generated from the lichen </w:t>
      </w:r>
      <w:r w:rsidR="00BE3E7A" w:rsidRPr="00390ACB">
        <w:rPr>
          <w:i/>
          <w:sz w:val="20"/>
          <w:szCs w:val="20"/>
        </w:rPr>
        <w:t>Lasallia pustulata</w:t>
      </w:r>
      <w:r w:rsidR="0041217D" w:rsidRPr="00390ACB">
        <w:rPr>
          <w:sz w:val="20"/>
          <w:szCs w:val="20"/>
        </w:rPr>
        <w:t xml:space="preserve">. </w:t>
      </w:r>
      <w:r w:rsidR="00774CEA" w:rsidRPr="00390ACB">
        <w:rPr>
          <w:sz w:val="20"/>
          <w:szCs w:val="20"/>
        </w:rPr>
        <w:t xml:space="preserve">Based on </w:t>
      </w:r>
      <w:r>
        <w:rPr>
          <w:sz w:val="20"/>
          <w:szCs w:val="20"/>
        </w:rPr>
        <w:t xml:space="preserve">the </w:t>
      </w:r>
      <w:r w:rsidR="00A22310">
        <w:rPr>
          <w:sz w:val="20"/>
          <w:szCs w:val="20"/>
        </w:rPr>
        <w:t xml:space="preserve">observed </w:t>
      </w:r>
      <w:r w:rsidR="00774CEA" w:rsidRPr="00390ACB">
        <w:rPr>
          <w:sz w:val="20"/>
          <w:szCs w:val="20"/>
        </w:rPr>
        <w:t>parameters</w:t>
      </w:r>
      <w:r w:rsidR="00CA188C" w:rsidRPr="00390ACB">
        <w:rPr>
          <w:sz w:val="20"/>
          <w:szCs w:val="20"/>
        </w:rPr>
        <w:t>, the</w:t>
      </w:r>
      <w:r w:rsidR="00CD1E2F" w:rsidRPr="00390ACB">
        <w:rPr>
          <w:sz w:val="20"/>
          <w:szCs w:val="20"/>
        </w:rPr>
        <w:t xml:space="preserve"> </w:t>
      </w:r>
      <w:r w:rsidR="00774CEA" w:rsidRPr="00390ACB">
        <w:rPr>
          <w:sz w:val="20"/>
          <w:szCs w:val="20"/>
        </w:rPr>
        <w:t>insert size distributio</w:t>
      </w:r>
      <w:r w:rsidR="00CA188C" w:rsidRPr="00390ACB">
        <w:rPr>
          <w:sz w:val="20"/>
          <w:szCs w:val="20"/>
        </w:rPr>
        <w:t>n</w:t>
      </w:r>
      <w:r w:rsidR="00786473">
        <w:rPr>
          <w:sz w:val="20"/>
          <w:szCs w:val="20"/>
        </w:rPr>
        <w:t xml:space="preserve">, </w:t>
      </w:r>
      <w:r w:rsidR="00CA188C" w:rsidRPr="00390ACB">
        <w:rPr>
          <w:sz w:val="20"/>
          <w:szCs w:val="20"/>
        </w:rPr>
        <w:t>read number</w:t>
      </w:r>
      <w:r w:rsidR="00786473">
        <w:rPr>
          <w:sz w:val="20"/>
          <w:szCs w:val="20"/>
        </w:rPr>
        <w:t xml:space="preserve"> and read length</w:t>
      </w:r>
      <w:r w:rsidR="00CA188C" w:rsidRPr="00390ACB">
        <w:rPr>
          <w:sz w:val="20"/>
          <w:szCs w:val="20"/>
        </w:rPr>
        <w:t>,</w:t>
      </w:r>
      <w:r w:rsidR="00774CEA" w:rsidRPr="00390ACB">
        <w:rPr>
          <w:sz w:val="20"/>
          <w:szCs w:val="20"/>
        </w:rPr>
        <w:t xml:space="preserve"> we generate</w:t>
      </w:r>
      <w:r w:rsidR="00CD1E2F" w:rsidRPr="00390ACB">
        <w:rPr>
          <w:sz w:val="20"/>
          <w:szCs w:val="20"/>
        </w:rPr>
        <w:t>d</w:t>
      </w:r>
      <w:r w:rsidR="00774CEA" w:rsidRPr="00390ACB">
        <w:rPr>
          <w:sz w:val="20"/>
          <w:szCs w:val="20"/>
        </w:rPr>
        <w:t xml:space="preserve"> 11 </w:t>
      </w:r>
      <w:r w:rsidR="00505BE9">
        <w:rPr>
          <w:sz w:val="20"/>
          <w:szCs w:val="20"/>
        </w:rPr>
        <w:t xml:space="preserve">twin </w:t>
      </w:r>
      <w:r w:rsidR="00774CEA" w:rsidRPr="00390ACB">
        <w:rPr>
          <w:sz w:val="20"/>
          <w:szCs w:val="20"/>
        </w:rPr>
        <w:t>sets based on the draft genomes of the lichen</w:t>
      </w:r>
      <w:r w:rsidR="00340D33" w:rsidRPr="00390ACB">
        <w:rPr>
          <w:sz w:val="20"/>
          <w:szCs w:val="20"/>
        </w:rPr>
        <w:t>ized fungus</w:t>
      </w:r>
      <w:r w:rsidR="00774CEA" w:rsidRPr="00390ACB">
        <w:rPr>
          <w:sz w:val="20"/>
          <w:szCs w:val="20"/>
        </w:rPr>
        <w:t xml:space="preserve"> </w:t>
      </w:r>
      <w:r w:rsidR="00774CEA" w:rsidRPr="00390ACB">
        <w:rPr>
          <w:i/>
          <w:sz w:val="20"/>
          <w:szCs w:val="20"/>
        </w:rPr>
        <w:t xml:space="preserve">Cladonia grayi </w:t>
      </w:r>
      <w:r w:rsidR="00774CEA" w:rsidRPr="00390ACB">
        <w:rPr>
          <w:sz w:val="20"/>
          <w:szCs w:val="20"/>
        </w:rPr>
        <w:t xml:space="preserve">and its photobiont </w:t>
      </w:r>
      <w:r w:rsidR="00774CEA" w:rsidRPr="00390ACB">
        <w:rPr>
          <w:i/>
          <w:sz w:val="20"/>
          <w:szCs w:val="20"/>
        </w:rPr>
        <w:t>Asterochloris sp</w:t>
      </w:r>
      <w:r w:rsidR="00CD1E2F" w:rsidRPr="00390ACB">
        <w:rPr>
          <w:i/>
          <w:sz w:val="20"/>
          <w:szCs w:val="20"/>
        </w:rPr>
        <w:t>.</w:t>
      </w:r>
      <w:r w:rsidR="00CA188C" w:rsidRPr="00390ACB">
        <w:rPr>
          <w:i/>
          <w:sz w:val="20"/>
          <w:szCs w:val="20"/>
        </w:rPr>
        <w:t xml:space="preserve"> </w:t>
      </w:r>
      <w:r w:rsidR="00CA188C" w:rsidRPr="00390ACB">
        <w:rPr>
          <w:sz w:val="20"/>
          <w:szCs w:val="20"/>
        </w:rPr>
        <w:t xml:space="preserve">The ratio of </w:t>
      </w:r>
      <w:r w:rsidR="00A22310">
        <w:rPr>
          <w:sz w:val="20"/>
          <w:szCs w:val="20"/>
        </w:rPr>
        <w:t xml:space="preserve">sequencing reads </w:t>
      </w:r>
      <w:r>
        <w:rPr>
          <w:sz w:val="20"/>
          <w:szCs w:val="20"/>
        </w:rPr>
        <w:t xml:space="preserve">stemming from the two organisms </w:t>
      </w:r>
      <w:r w:rsidR="00CA188C" w:rsidRPr="00390ACB">
        <w:rPr>
          <w:sz w:val="20"/>
          <w:szCs w:val="20"/>
        </w:rPr>
        <w:t xml:space="preserve">was varied between the </w:t>
      </w:r>
      <w:r w:rsidR="00505BE9">
        <w:rPr>
          <w:sz w:val="20"/>
          <w:szCs w:val="20"/>
        </w:rPr>
        <w:t xml:space="preserve">twin </w:t>
      </w:r>
      <w:r w:rsidR="00CA188C" w:rsidRPr="00390ACB">
        <w:rPr>
          <w:sz w:val="20"/>
          <w:szCs w:val="20"/>
        </w:rPr>
        <w:t xml:space="preserve">sets, </w:t>
      </w:r>
      <w:r w:rsidR="00A22310">
        <w:rPr>
          <w:sz w:val="20"/>
          <w:szCs w:val="20"/>
        </w:rPr>
        <w:t xml:space="preserve">to evaluate how </w:t>
      </w:r>
      <w:r w:rsidR="00811AA3">
        <w:rPr>
          <w:sz w:val="20"/>
          <w:szCs w:val="20"/>
        </w:rPr>
        <w:t xml:space="preserve">different </w:t>
      </w:r>
      <w:r w:rsidR="00A22310">
        <w:rPr>
          <w:sz w:val="20"/>
          <w:szCs w:val="20"/>
        </w:rPr>
        <w:t xml:space="preserve">coverage </w:t>
      </w:r>
      <w:r w:rsidR="00811AA3">
        <w:rPr>
          <w:sz w:val="20"/>
          <w:szCs w:val="20"/>
        </w:rPr>
        <w:t xml:space="preserve">ratios affect </w:t>
      </w:r>
      <w:r w:rsidR="00A22310">
        <w:rPr>
          <w:sz w:val="20"/>
          <w:szCs w:val="20"/>
        </w:rPr>
        <w:t>the assembly outcomes</w:t>
      </w:r>
      <w:r w:rsidR="00CA188C" w:rsidRPr="00390ACB">
        <w:rPr>
          <w:sz w:val="20"/>
          <w:szCs w:val="20"/>
        </w:rPr>
        <w:t>.</w:t>
      </w:r>
      <w:r w:rsidR="008C78C2" w:rsidRPr="00390ACB">
        <w:rPr>
          <w:sz w:val="20"/>
          <w:szCs w:val="20"/>
        </w:rPr>
        <w:t xml:space="preserve"> </w:t>
      </w:r>
      <w:r>
        <w:rPr>
          <w:sz w:val="20"/>
          <w:szCs w:val="20"/>
        </w:rPr>
        <w:t>W</w:t>
      </w:r>
      <w:r w:rsidR="009B4C40" w:rsidRPr="00390ACB">
        <w:rPr>
          <w:sz w:val="20"/>
          <w:szCs w:val="20"/>
        </w:rPr>
        <w:t xml:space="preserve">e </w:t>
      </w:r>
      <w:r w:rsidR="00811AA3">
        <w:rPr>
          <w:sz w:val="20"/>
          <w:szCs w:val="20"/>
        </w:rPr>
        <w:t xml:space="preserve">benchmarked </w:t>
      </w:r>
      <w:r w:rsidR="00814418">
        <w:rPr>
          <w:sz w:val="20"/>
          <w:szCs w:val="20"/>
        </w:rPr>
        <w:t>six</w:t>
      </w:r>
      <w:r w:rsidR="00814418" w:rsidRPr="00390ACB">
        <w:rPr>
          <w:sz w:val="20"/>
          <w:szCs w:val="20"/>
        </w:rPr>
        <w:t xml:space="preserve"> </w:t>
      </w:r>
      <w:r w:rsidR="009B4C40" w:rsidRPr="00390ACB">
        <w:rPr>
          <w:sz w:val="20"/>
          <w:szCs w:val="20"/>
        </w:rPr>
        <w:t>assemblers</w:t>
      </w:r>
      <w:r w:rsidR="000A2484" w:rsidRPr="00390ACB">
        <w:rPr>
          <w:sz w:val="20"/>
          <w:szCs w:val="20"/>
        </w:rPr>
        <w:t xml:space="preserve"> (</w:t>
      </w:r>
      <w:r w:rsidR="000A2484" w:rsidRPr="00390ACB">
        <w:rPr>
          <w:i/>
          <w:sz w:val="20"/>
          <w:szCs w:val="20"/>
        </w:rPr>
        <w:t>MIRA</w:t>
      </w:r>
      <w:r w:rsidR="000A2484" w:rsidRPr="00390ACB">
        <w:rPr>
          <w:sz w:val="20"/>
          <w:szCs w:val="20"/>
        </w:rPr>
        <w:t xml:space="preserve">, </w:t>
      </w:r>
      <w:r w:rsidR="000A2484" w:rsidRPr="00390ACB">
        <w:rPr>
          <w:i/>
          <w:sz w:val="20"/>
          <w:szCs w:val="20"/>
        </w:rPr>
        <w:t>Omega</w:t>
      </w:r>
      <w:r w:rsidR="000A2484" w:rsidRPr="00390ACB">
        <w:rPr>
          <w:sz w:val="20"/>
          <w:szCs w:val="20"/>
        </w:rPr>
        <w:t xml:space="preserve">, </w:t>
      </w:r>
      <w:r w:rsidR="000A2484" w:rsidRPr="00390ACB">
        <w:rPr>
          <w:i/>
          <w:sz w:val="20"/>
          <w:szCs w:val="20"/>
        </w:rPr>
        <w:t>sga</w:t>
      </w:r>
      <w:r w:rsidR="000A2484" w:rsidRPr="00390ACB">
        <w:rPr>
          <w:sz w:val="20"/>
          <w:szCs w:val="20"/>
        </w:rPr>
        <w:t xml:space="preserve">, </w:t>
      </w:r>
      <w:r w:rsidR="000A2484" w:rsidRPr="00390ACB">
        <w:rPr>
          <w:i/>
          <w:sz w:val="20"/>
          <w:szCs w:val="20"/>
        </w:rPr>
        <w:t>Velvet</w:t>
      </w:r>
      <w:r w:rsidR="000A2484" w:rsidRPr="00390ACB">
        <w:rPr>
          <w:sz w:val="20"/>
          <w:szCs w:val="20"/>
        </w:rPr>
        <w:t xml:space="preserve">, </w:t>
      </w:r>
      <w:r w:rsidR="000A2484" w:rsidRPr="00390ACB">
        <w:rPr>
          <w:i/>
          <w:sz w:val="20"/>
          <w:szCs w:val="20"/>
        </w:rPr>
        <w:t>MetaVelvet</w:t>
      </w:r>
      <w:r w:rsidR="000A2484" w:rsidRPr="00390ACB">
        <w:rPr>
          <w:sz w:val="20"/>
          <w:szCs w:val="20"/>
        </w:rPr>
        <w:t xml:space="preserve"> &amp; </w:t>
      </w:r>
      <w:r w:rsidR="000A2484" w:rsidRPr="00390ACB">
        <w:rPr>
          <w:i/>
          <w:sz w:val="20"/>
          <w:szCs w:val="20"/>
        </w:rPr>
        <w:t>SPAdes</w:t>
      </w:r>
      <w:r w:rsidR="000A2484" w:rsidRPr="00390ACB">
        <w:rPr>
          <w:sz w:val="20"/>
          <w:szCs w:val="20"/>
        </w:rPr>
        <w:t>)</w:t>
      </w:r>
      <w:r w:rsidR="009B4C40" w:rsidRPr="00390ACB">
        <w:rPr>
          <w:sz w:val="20"/>
          <w:szCs w:val="20"/>
        </w:rPr>
        <w:t xml:space="preserve">, covering </w:t>
      </w:r>
      <w:r w:rsidR="00A22310">
        <w:rPr>
          <w:sz w:val="20"/>
          <w:szCs w:val="20"/>
        </w:rPr>
        <w:t xml:space="preserve">2 different </w:t>
      </w:r>
      <w:r w:rsidR="00CD1E2F" w:rsidRPr="00390ACB">
        <w:rPr>
          <w:i/>
          <w:sz w:val="20"/>
          <w:szCs w:val="20"/>
        </w:rPr>
        <w:t>Overlap-Layout</w:t>
      </w:r>
      <w:r w:rsidR="00CD1E2F" w:rsidRPr="00390ACB">
        <w:rPr>
          <w:sz w:val="20"/>
          <w:szCs w:val="20"/>
        </w:rPr>
        <w:t xml:space="preserve"> </w:t>
      </w:r>
      <w:r w:rsidR="009B4C40" w:rsidRPr="00390ACB">
        <w:rPr>
          <w:sz w:val="20"/>
          <w:szCs w:val="20"/>
        </w:rPr>
        <w:t>methods,</w:t>
      </w:r>
      <w:r w:rsidR="00A22310">
        <w:rPr>
          <w:sz w:val="20"/>
          <w:szCs w:val="20"/>
        </w:rPr>
        <w:t xml:space="preserve"> 2</w:t>
      </w:r>
      <w:r w:rsidR="009B4C40" w:rsidRPr="00390ACB">
        <w:rPr>
          <w:sz w:val="20"/>
          <w:szCs w:val="20"/>
        </w:rPr>
        <w:t xml:space="preserve"> </w:t>
      </w:r>
      <w:r w:rsidR="00CD1E2F" w:rsidRPr="00390ACB">
        <w:rPr>
          <w:i/>
          <w:sz w:val="20"/>
          <w:szCs w:val="20"/>
        </w:rPr>
        <w:t xml:space="preserve">de Bruijn </w:t>
      </w:r>
      <w:r w:rsidR="00B619C5" w:rsidRPr="00B619C5">
        <w:rPr>
          <w:i/>
          <w:sz w:val="20"/>
          <w:szCs w:val="20"/>
        </w:rPr>
        <w:t>Graph</w:t>
      </w:r>
      <w:r w:rsidR="00CD1E2F" w:rsidRPr="00390ACB">
        <w:rPr>
          <w:i/>
          <w:sz w:val="20"/>
          <w:szCs w:val="20"/>
        </w:rPr>
        <w:t xml:space="preserve"> </w:t>
      </w:r>
      <w:r w:rsidR="009B4C40" w:rsidRPr="00390ACB">
        <w:rPr>
          <w:sz w:val="20"/>
          <w:szCs w:val="20"/>
        </w:rPr>
        <w:t xml:space="preserve">based methods and </w:t>
      </w:r>
      <w:r w:rsidR="00A22310">
        <w:rPr>
          <w:sz w:val="20"/>
          <w:szCs w:val="20"/>
        </w:rPr>
        <w:t xml:space="preserve">2 </w:t>
      </w:r>
      <w:r w:rsidR="009B4C40" w:rsidRPr="00390ACB">
        <w:rPr>
          <w:sz w:val="20"/>
          <w:szCs w:val="20"/>
        </w:rPr>
        <w:t>dedicated metagenome assemblers</w:t>
      </w:r>
      <w:r w:rsidR="00811AA3">
        <w:rPr>
          <w:sz w:val="20"/>
          <w:szCs w:val="20"/>
        </w:rPr>
        <w:t>.</w:t>
      </w:r>
      <w:r w:rsidR="009B4C40" w:rsidRPr="00390ACB">
        <w:rPr>
          <w:sz w:val="20"/>
          <w:szCs w:val="20"/>
        </w:rPr>
        <w:t xml:space="preserve"> </w:t>
      </w:r>
    </w:p>
    <w:p w14:paraId="6B014992" w14:textId="77777777" w:rsidR="00786473" w:rsidRDefault="009B5984">
      <w:pPr>
        <w:rPr>
          <w:sz w:val="20"/>
          <w:szCs w:val="20"/>
        </w:rPr>
      </w:pPr>
      <w:r>
        <w:rPr>
          <w:sz w:val="20"/>
          <w:szCs w:val="20"/>
        </w:rPr>
        <w:t>O</w:t>
      </w:r>
      <w:r w:rsidR="008D74FA" w:rsidRPr="00390ACB">
        <w:rPr>
          <w:sz w:val="20"/>
          <w:szCs w:val="20"/>
        </w:rPr>
        <w:t xml:space="preserve">ur results show </w:t>
      </w:r>
      <w:r w:rsidR="006A3158">
        <w:rPr>
          <w:sz w:val="20"/>
          <w:szCs w:val="20"/>
        </w:rPr>
        <w:t>– as expected – that the performance of all</w:t>
      </w:r>
      <w:r w:rsidR="006A3158" w:rsidRPr="00390ACB">
        <w:rPr>
          <w:sz w:val="20"/>
          <w:szCs w:val="20"/>
        </w:rPr>
        <w:t xml:space="preserve"> </w:t>
      </w:r>
      <w:r>
        <w:rPr>
          <w:sz w:val="20"/>
          <w:szCs w:val="20"/>
        </w:rPr>
        <w:t>assemblers depend</w:t>
      </w:r>
      <w:r w:rsidR="006A3158">
        <w:rPr>
          <w:sz w:val="20"/>
          <w:szCs w:val="20"/>
        </w:rPr>
        <w:t>s</w:t>
      </w:r>
      <w:r>
        <w:rPr>
          <w:sz w:val="20"/>
          <w:szCs w:val="20"/>
        </w:rPr>
        <w:t xml:space="preserve"> on the absolute coverage</w:t>
      </w:r>
      <w:r w:rsidR="006A3158">
        <w:rPr>
          <w:sz w:val="20"/>
          <w:szCs w:val="20"/>
        </w:rPr>
        <w:t xml:space="preserve"> of the individual genomes.</w:t>
      </w:r>
      <w:r>
        <w:rPr>
          <w:sz w:val="20"/>
          <w:szCs w:val="20"/>
        </w:rPr>
        <w:t xml:space="preserve"> </w:t>
      </w:r>
      <w:r w:rsidR="00AF74B3">
        <w:rPr>
          <w:sz w:val="20"/>
          <w:szCs w:val="20"/>
        </w:rPr>
        <w:t>Interestingly, however, we see that the qualities of the individual assemblies is also</w:t>
      </w:r>
      <w:r w:rsidR="00B619C5">
        <w:rPr>
          <w:sz w:val="20"/>
          <w:szCs w:val="20"/>
        </w:rPr>
        <w:t xml:space="preserve"> </w:t>
      </w:r>
      <w:r w:rsidR="00AF74B3">
        <w:rPr>
          <w:sz w:val="20"/>
          <w:szCs w:val="20"/>
        </w:rPr>
        <w:t>affected by</w:t>
      </w:r>
      <w:r w:rsidR="00B619C5">
        <w:rPr>
          <w:sz w:val="20"/>
          <w:szCs w:val="20"/>
        </w:rPr>
        <w:t xml:space="preserve"> the </w:t>
      </w:r>
      <w:r w:rsidR="00DF02FF">
        <w:rPr>
          <w:sz w:val="20"/>
          <w:szCs w:val="20"/>
        </w:rPr>
        <w:t xml:space="preserve">relative </w:t>
      </w:r>
      <w:r w:rsidR="00B619C5">
        <w:rPr>
          <w:sz w:val="20"/>
          <w:szCs w:val="20"/>
        </w:rPr>
        <w:t>ratio</w:t>
      </w:r>
      <w:r w:rsidR="00AF74B3">
        <w:rPr>
          <w:sz w:val="20"/>
          <w:szCs w:val="20"/>
        </w:rPr>
        <w:t>s</w:t>
      </w:r>
      <w:r w:rsidR="00B619C5">
        <w:rPr>
          <w:sz w:val="20"/>
          <w:szCs w:val="20"/>
        </w:rPr>
        <w:t xml:space="preserve"> with which the two organisms are present in the </w:t>
      </w:r>
      <w:r w:rsidR="00AF74B3">
        <w:rPr>
          <w:sz w:val="20"/>
          <w:szCs w:val="20"/>
        </w:rPr>
        <w:t xml:space="preserve">sequence </w:t>
      </w:r>
      <w:r w:rsidR="00B619C5">
        <w:rPr>
          <w:sz w:val="20"/>
          <w:szCs w:val="20"/>
        </w:rPr>
        <w:t>data</w:t>
      </w:r>
      <w:r w:rsidR="00811AA3">
        <w:rPr>
          <w:sz w:val="20"/>
          <w:szCs w:val="20"/>
        </w:rPr>
        <w:t xml:space="preserve">. </w:t>
      </w:r>
      <w:r w:rsidR="00AF74B3">
        <w:rPr>
          <w:sz w:val="20"/>
          <w:szCs w:val="20"/>
        </w:rPr>
        <w:t>In particular</w:t>
      </w:r>
      <w:r w:rsidR="00811AA3">
        <w:rPr>
          <w:sz w:val="20"/>
          <w:szCs w:val="20"/>
        </w:rPr>
        <w:t>,</w:t>
      </w:r>
      <w:r>
        <w:rPr>
          <w:sz w:val="20"/>
          <w:szCs w:val="20"/>
        </w:rPr>
        <w:t xml:space="preserve"> standard de Bruijn Graph methods </w:t>
      </w:r>
      <w:r w:rsidR="00BA07A0">
        <w:rPr>
          <w:sz w:val="20"/>
          <w:szCs w:val="20"/>
        </w:rPr>
        <w:t xml:space="preserve">appear </w:t>
      </w:r>
      <w:r w:rsidR="00C957D7">
        <w:rPr>
          <w:sz w:val="20"/>
          <w:szCs w:val="20"/>
        </w:rPr>
        <w:t xml:space="preserve">particularly </w:t>
      </w:r>
      <w:r>
        <w:rPr>
          <w:sz w:val="20"/>
          <w:szCs w:val="20"/>
        </w:rPr>
        <w:t>sensitive to uneven</w:t>
      </w:r>
      <w:r w:rsidR="00811AA3">
        <w:rPr>
          <w:sz w:val="20"/>
          <w:szCs w:val="20"/>
        </w:rPr>
        <w:t xml:space="preserve"> coverage</w:t>
      </w:r>
      <w:r>
        <w:rPr>
          <w:sz w:val="20"/>
          <w:szCs w:val="20"/>
        </w:rPr>
        <w:t xml:space="preserve"> ratios</w:t>
      </w:r>
      <w:r w:rsidR="00FC7375">
        <w:rPr>
          <w:sz w:val="20"/>
          <w:szCs w:val="20"/>
        </w:rPr>
        <w:t xml:space="preserve">. </w:t>
      </w:r>
      <w:r w:rsidR="00DF02FF">
        <w:rPr>
          <w:sz w:val="20"/>
          <w:szCs w:val="20"/>
        </w:rPr>
        <w:t>W</w:t>
      </w:r>
      <w:r w:rsidR="009971E5" w:rsidRPr="00390ACB">
        <w:rPr>
          <w:sz w:val="20"/>
          <w:szCs w:val="20"/>
        </w:rPr>
        <w:t xml:space="preserve">e </w:t>
      </w:r>
      <w:r>
        <w:rPr>
          <w:sz w:val="20"/>
          <w:szCs w:val="20"/>
        </w:rPr>
        <w:t xml:space="preserve">furthermore </w:t>
      </w:r>
      <w:r w:rsidR="00C957D7">
        <w:rPr>
          <w:sz w:val="20"/>
          <w:szCs w:val="20"/>
        </w:rPr>
        <w:t xml:space="preserve">show </w:t>
      </w:r>
      <w:r w:rsidR="009971E5" w:rsidRPr="00390ACB">
        <w:rPr>
          <w:sz w:val="20"/>
          <w:szCs w:val="20"/>
        </w:rPr>
        <w:t xml:space="preserve">that </w:t>
      </w:r>
      <w:r w:rsidR="00DF02FF">
        <w:rPr>
          <w:sz w:val="20"/>
          <w:szCs w:val="20"/>
        </w:rPr>
        <w:t xml:space="preserve">the </w:t>
      </w:r>
      <w:r w:rsidR="00C957D7">
        <w:rPr>
          <w:sz w:val="20"/>
          <w:szCs w:val="20"/>
        </w:rPr>
        <w:t xml:space="preserve">common </w:t>
      </w:r>
      <w:r w:rsidR="00DF02FF">
        <w:rPr>
          <w:sz w:val="20"/>
          <w:szCs w:val="20"/>
        </w:rPr>
        <w:t xml:space="preserve">procedure of </w:t>
      </w:r>
      <w:r w:rsidR="00C957D7">
        <w:rPr>
          <w:sz w:val="20"/>
          <w:szCs w:val="20"/>
        </w:rPr>
        <w:t xml:space="preserve">assembly parameter choice using the </w:t>
      </w:r>
      <w:r w:rsidR="009971E5" w:rsidRPr="00390ACB">
        <w:rPr>
          <w:sz w:val="20"/>
          <w:szCs w:val="20"/>
        </w:rPr>
        <w:t>maximiz</w:t>
      </w:r>
      <w:r w:rsidR="00C957D7">
        <w:rPr>
          <w:sz w:val="20"/>
          <w:szCs w:val="20"/>
        </w:rPr>
        <w:t xml:space="preserve">ation of </w:t>
      </w:r>
      <w:r w:rsidR="009971E5" w:rsidRPr="00390ACB">
        <w:rPr>
          <w:sz w:val="20"/>
          <w:szCs w:val="20"/>
        </w:rPr>
        <w:t xml:space="preserve">the </w:t>
      </w:r>
      <w:r w:rsidR="00C957D7">
        <w:rPr>
          <w:sz w:val="20"/>
          <w:szCs w:val="20"/>
        </w:rPr>
        <w:t xml:space="preserve">assembly </w:t>
      </w:r>
      <w:r w:rsidR="009971E5" w:rsidRPr="00390ACB">
        <w:rPr>
          <w:sz w:val="20"/>
          <w:szCs w:val="20"/>
        </w:rPr>
        <w:t>N50 value</w:t>
      </w:r>
      <w:r w:rsidR="00C957D7">
        <w:rPr>
          <w:sz w:val="20"/>
          <w:szCs w:val="20"/>
        </w:rPr>
        <w:t xml:space="preserve"> as objective</w:t>
      </w:r>
      <w:r w:rsidR="00DF02FF">
        <w:rPr>
          <w:sz w:val="20"/>
          <w:szCs w:val="20"/>
        </w:rPr>
        <w:t xml:space="preserve"> </w:t>
      </w:r>
      <w:r w:rsidR="009971E5" w:rsidRPr="00390ACB">
        <w:rPr>
          <w:sz w:val="20"/>
          <w:szCs w:val="20"/>
        </w:rPr>
        <w:t>is not advisable for eukaryotic species mixtures</w:t>
      </w:r>
      <w:r w:rsidR="00BA07A0">
        <w:rPr>
          <w:sz w:val="20"/>
          <w:szCs w:val="20"/>
        </w:rPr>
        <w:t>.</w:t>
      </w:r>
      <w:r w:rsidR="00651DCE" w:rsidRPr="00390ACB">
        <w:rPr>
          <w:sz w:val="20"/>
          <w:szCs w:val="20"/>
        </w:rPr>
        <w:t xml:space="preserve"> </w:t>
      </w:r>
      <w:r w:rsidR="00786473">
        <w:rPr>
          <w:sz w:val="20"/>
          <w:szCs w:val="20"/>
        </w:rPr>
        <w:t xml:space="preserve">In extreme cases this strategy can lead to the preclusion of an entire genome from the assembly. </w:t>
      </w:r>
    </w:p>
    <w:p w14:paraId="2B706904" w14:textId="0523A74A" w:rsidR="0067371F" w:rsidRPr="00390ACB" w:rsidRDefault="003F7FC7">
      <w:pPr>
        <w:rPr>
          <w:sz w:val="20"/>
          <w:szCs w:val="20"/>
        </w:rPr>
      </w:pPr>
      <w:r w:rsidRPr="003F7FC7">
        <w:rPr>
          <w:sz w:val="20"/>
          <w:szCs w:val="20"/>
        </w:rPr>
        <w:t xml:space="preserve">On this basis we have begun investigating the metagenome of </w:t>
      </w:r>
      <w:r w:rsidRPr="005C6C46">
        <w:rPr>
          <w:i/>
          <w:sz w:val="20"/>
          <w:szCs w:val="20"/>
        </w:rPr>
        <w:t>Lasallia pustulata</w:t>
      </w:r>
      <w:r w:rsidR="009141A8">
        <w:rPr>
          <w:sz w:val="20"/>
          <w:szCs w:val="20"/>
        </w:rPr>
        <w:t xml:space="preserve"> using a c</w:t>
      </w:r>
      <w:r w:rsidR="005C65BA">
        <w:rPr>
          <w:sz w:val="20"/>
          <w:szCs w:val="20"/>
        </w:rPr>
        <w:t>ombin</w:t>
      </w:r>
      <w:r w:rsidR="009141A8">
        <w:rPr>
          <w:sz w:val="20"/>
          <w:szCs w:val="20"/>
        </w:rPr>
        <w:t>ed approach of</w:t>
      </w:r>
      <w:r w:rsidR="005C65BA">
        <w:rPr>
          <w:sz w:val="20"/>
          <w:szCs w:val="20"/>
        </w:rPr>
        <w:t xml:space="preserve"> </w:t>
      </w:r>
      <w:r w:rsidRPr="003F7FC7">
        <w:rPr>
          <w:sz w:val="20"/>
          <w:szCs w:val="20"/>
        </w:rPr>
        <w:t xml:space="preserve">Illumina </w:t>
      </w:r>
      <w:r w:rsidR="00866D5F">
        <w:rPr>
          <w:sz w:val="20"/>
          <w:szCs w:val="20"/>
        </w:rPr>
        <w:t xml:space="preserve">short read </w:t>
      </w:r>
      <w:r w:rsidRPr="003F7FC7">
        <w:rPr>
          <w:sz w:val="20"/>
          <w:szCs w:val="20"/>
        </w:rPr>
        <w:t>and PacBio</w:t>
      </w:r>
      <w:r>
        <w:rPr>
          <w:sz w:val="20"/>
          <w:szCs w:val="20"/>
        </w:rPr>
        <w:t xml:space="preserve"> </w:t>
      </w:r>
      <w:r w:rsidR="00866D5F">
        <w:rPr>
          <w:sz w:val="20"/>
          <w:szCs w:val="20"/>
        </w:rPr>
        <w:t xml:space="preserve">long read </w:t>
      </w:r>
      <w:r>
        <w:rPr>
          <w:sz w:val="20"/>
          <w:szCs w:val="20"/>
        </w:rPr>
        <w:t>sequencing</w:t>
      </w:r>
      <w:r w:rsidR="009141A8">
        <w:rPr>
          <w:sz w:val="20"/>
          <w:szCs w:val="20"/>
        </w:rPr>
        <w:t>. From this data we have</w:t>
      </w:r>
      <w:r w:rsidRPr="003F7FC7">
        <w:rPr>
          <w:sz w:val="20"/>
          <w:szCs w:val="20"/>
        </w:rPr>
        <w:t xml:space="preserve"> </w:t>
      </w:r>
      <w:r w:rsidR="009141A8" w:rsidRPr="003F7FC7">
        <w:rPr>
          <w:sz w:val="20"/>
          <w:szCs w:val="20"/>
        </w:rPr>
        <w:t>assembl</w:t>
      </w:r>
      <w:r w:rsidR="009141A8">
        <w:rPr>
          <w:sz w:val="20"/>
          <w:szCs w:val="20"/>
        </w:rPr>
        <w:t xml:space="preserve">ed </w:t>
      </w:r>
      <w:r>
        <w:rPr>
          <w:sz w:val="20"/>
          <w:szCs w:val="20"/>
        </w:rPr>
        <w:t>the genome of the mycobiont</w:t>
      </w:r>
      <w:r w:rsidR="009141A8">
        <w:rPr>
          <w:sz w:val="20"/>
          <w:szCs w:val="20"/>
        </w:rPr>
        <w:t>, a major fraction of the algal genome – which appears underrepresented in the metagenome -, as well as partial genomes from the microbiome that is associated with this lichen</w:t>
      </w:r>
      <w:r>
        <w:rPr>
          <w:sz w:val="20"/>
          <w:szCs w:val="20"/>
        </w:rPr>
        <w:t>.</w:t>
      </w:r>
      <w:r w:rsidRPr="003F7FC7">
        <w:rPr>
          <w:sz w:val="20"/>
          <w:szCs w:val="20"/>
        </w:rPr>
        <w:t xml:space="preserve"> </w:t>
      </w:r>
      <w:r w:rsidR="009141A8">
        <w:rPr>
          <w:sz w:val="20"/>
          <w:szCs w:val="20"/>
        </w:rPr>
        <w:t>In particular the</w:t>
      </w:r>
      <w:r w:rsidR="009B5984">
        <w:rPr>
          <w:sz w:val="20"/>
          <w:szCs w:val="20"/>
        </w:rPr>
        <w:t xml:space="preserve"> high quality draft genome </w:t>
      </w:r>
      <w:r w:rsidR="00786473">
        <w:rPr>
          <w:sz w:val="20"/>
          <w:szCs w:val="20"/>
        </w:rPr>
        <w:t xml:space="preserve">(N50: 1.5 Mbp) </w:t>
      </w:r>
      <w:r w:rsidR="009141A8">
        <w:rPr>
          <w:sz w:val="20"/>
          <w:szCs w:val="20"/>
        </w:rPr>
        <w:t xml:space="preserve">of the fungus </w:t>
      </w:r>
      <w:r w:rsidR="009141A8">
        <w:rPr>
          <w:i/>
          <w:sz w:val="20"/>
          <w:szCs w:val="20"/>
        </w:rPr>
        <w:t>L. pustulata</w:t>
      </w:r>
      <w:r w:rsidR="00786473">
        <w:rPr>
          <w:sz w:val="20"/>
          <w:szCs w:val="20"/>
        </w:rPr>
        <w:t xml:space="preserve"> r</w:t>
      </w:r>
      <w:r w:rsidR="009141A8">
        <w:rPr>
          <w:sz w:val="20"/>
          <w:szCs w:val="20"/>
        </w:rPr>
        <w:t xml:space="preserve">epresents a relevant addition </w:t>
      </w:r>
      <w:r w:rsidR="009B5984">
        <w:rPr>
          <w:sz w:val="20"/>
          <w:szCs w:val="20"/>
        </w:rPr>
        <w:t>to the clade of the Lecanoromycete</w:t>
      </w:r>
      <w:r w:rsidR="00B16DFD">
        <w:rPr>
          <w:sz w:val="20"/>
          <w:szCs w:val="20"/>
        </w:rPr>
        <w:t>s</w:t>
      </w:r>
      <w:r w:rsidR="00C81495">
        <w:rPr>
          <w:sz w:val="20"/>
          <w:szCs w:val="20"/>
        </w:rPr>
        <w:t>, for which so far very little genomic data is available</w:t>
      </w:r>
      <w:r w:rsidR="009B5984">
        <w:rPr>
          <w:sz w:val="20"/>
          <w:szCs w:val="20"/>
        </w:rPr>
        <w:t xml:space="preserve">. </w:t>
      </w:r>
      <w:r w:rsidR="00333357">
        <w:rPr>
          <w:sz w:val="20"/>
          <w:szCs w:val="20"/>
        </w:rPr>
        <w:t xml:space="preserve">Integrating this data with genome sequences of closely related non-lichenizing fungi </w:t>
      </w:r>
      <w:ins w:id="0" w:author="Bastian Greshake" w:date="2015-08-26T13:03:00Z">
        <w:r w:rsidR="006B0D15">
          <w:rPr>
            <w:sz w:val="20"/>
            <w:szCs w:val="20"/>
          </w:rPr>
          <w:t>now</w:t>
        </w:r>
        <w:r w:rsidR="006B0D15">
          <w:rPr>
            <w:sz w:val="20"/>
            <w:szCs w:val="20"/>
          </w:rPr>
          <w:t xml:space="preserve"> </w:t>
        </w:r>
      </w:ins>
      <w:bookmarkStart w:id="1" w:name="_GoBack"/>
      <w:bookmarkEnd w:id="1"/>
      <w:r w:rsidR="00333357">
        <w:rPr>
          <w:sz w:val="20"/>
          <w:szCs w:val="20"/>
        </w:rPr>
        <w:t xml:space="preserve">facilitates </w:t>
      </w:r>
      <w:del w:id="2" w:author="Bastian Greshake" w:date="2015-08-26T13:03:00Z">
        <w:r w:rsidR="00333357" w:rsidDel="006B0D15">
          <w:rPr>
            <w:sz w:val="20"/>
            <w:szCs w:val="20"/>
          </w:rPr>
          <w:delText xml:space="preserve">now </w:delText>
        </w:r>
      </w:del>
      <w:r w:rsidR="00333357">
        <w:rPr>
          <w:sz w:val="20"/>
          <w:szCs w:val="20"/>
        </w:rPr>
        <w:t>a high resolution analysis of how</w:t>
      </w:r>
      <w:r w:rsidR="007B67D9">
        <w:rPr>
          <w:sz w:val="20"/>
          <w:szCs w:val="20"/>
        </w:rPr>
        <w:t xml:space="preserve"> lichenization </w:t>
      </w:r>
      <w:r w:rsidR="00333357">
        <w:rPr>
          <w:sz w:val="20"/>
          <w:szCs w:val="20"/>
        </w:rPr>
        <w:t xml:space="preserve">affects </w:t>
      </w:r>
      <w:r w:rsidR="007B67D9">
        <w:rPr>
          <w:sz w:val="20"/>
          <w:szCs w:val="20"/>
        </w:rPr>
        <w:t xml:space="preserve">genome evolution. </w:t>
      </w:r>
      <w:r w:rsidR="00333357">
        <w:rPr>
          <w:sz w:val="20"/>
          <w:szCs w:val="20"/>
        </w:rPr>
        <w:t xml:space="preserve">In particular, we discuss lineage-specific </w:t>
      </w:r>
      <w:r w:rsidR="007B67D9">
        <w:rPr>
          <w:sz w:val="20"/>
          <w:szCs w:val="20"/>
        </w:rPr>
        <w:t>gene loss and</w:t>
      </w:r>
      <w:r w:rsidR="00333357">
        <w:rPr>
          <w:sz w:val="20"/>
          <w:szCs w:val="20"/>
        </w:rPr>
        <w:t xml:space="preserve"> </w:t>
      </w:r>
      <w:r w:rsidR="007B67D9">
        <w:rPr>
          <w:sz w:val="20"/>
          <w:szCs w:val="20"/>
        </w:rPr>
        <w:t xml:space="preserve">changes in the </w:t>
      </w:r>
      <w:r w:rsidR="00855E20">
        <w:rPr>
          <w:sz w:val="20"/>
          <w:szCs w:val="20"/>
        </w:rPr>
        <w:t xml:space="preserve">mode of </w:t>
      </w:r>
      <w:r w:rsidR="007B67D9">
        <w:rPr>
          <w:sz w:val="20"/>
          <w:szCs w:val="20"/>
        </w:rPr>
        <w:t>selection</w:t>
      </w:r>
      <w:r w:rsidR="00333357">
        <w:rPr>
          <w:sz w:val="20"/>
          <w:szCs w:val="20"/>
        </w:rPr>
        <w:t xml:space="preserve"> in lichenizing vs. non-lichenizing fungi.</w:t>
      </w:r>
    </w:p>
    <w:sectPr w:rsidR="0067371F" w:rsidRPr="00390ACB" w:rsidSect="00A3788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88D"/>
    <w:rsid w:val="0005165F"/>
    <w:rsid w:val="000A2484"/>
    <w:rsid w:val="000A5900"/>
    <w:rsid w:val="000A5A86"/>
    <w:rsid w:val="000C18C7"/>
    <w:rsid w:val="000F2FED"/>
    <w:rsid w:val="00166244"/>
    <w:rsid w:val="00206285"/>
    <w:rsid w:val="002F333D"/>
    <w:rsid w:val="00333357"/>
    <w:rsid w:val="00340D33"/>
    <w:rsid w:val="003465D9"/>
    <w:rsid w:val="00390ACB"/>
    <w:rsid w:val="003E4513"/>
    <w:rsid w:val="003F7FC7"/>
    <w:rsid w:val="0041217D"/>
    <w:rsid w:val="004978B6"/>
    <w:rsid w:val="00505BE9"/>
    <w:rsid w:val="00573E5D"/>
    <w:rsid w:val="00592BD9"/>
    <w:rsid w:val="005C65BA"/>
    <w:rsid w:val="005C6C46"/>
    <w:rsid w:val="00613F7E"/>
    <w:rsid w:val="00627C19"/>
    <w:rsid w:val="00651DCE"/>
    <w:rsid w:val="0067371F"/>
    <w:rsid w:val="0069418D"/>
    <w:rsid w:val="006A3158"/>
    <w:rsid w:val="006B0D15"/>
    <w:rsid w:val="00774CEA"/>
    <w:rsid w:val="00786473"/>
    <w:rsid w:val="007B2050"/>
    <w:rsid w:val="007B4C65"/>
    <w:rsid w:val="007B67D9"/>
    <w:rsid w:val="007C196E"/>
    <w:rsid w:val="00811AA3"/>
    <w:rsid w:val="00812502"/>
    <w:rsid w:val="00814418"/>
    <w:rsid w:val="00851D40"/>
    <w:rsid w:val="00855E20"/>
    <w:rsid w:val="00866D5F"/>
    <w:rsid w:val="00876FB6"/>
    <w:rsid w:val="008C78C2"/>
    <w:rsid w:val="008D74FA"/>
    <w:rsid w:val="009141A8"/>
    <w:rsid w:val="00915C46"/>
    <w:rsid w:val="00973EBE"/>
    <w:rsid w:val="00990A0C"/>
    <w:rsid w:val="009971E5"/>
    <w:rsid w:val="009B4C40"/>
    <w:rsid w:val="009B5984"/>
    <w:rsid w:val="009E6F17"/>
    <w:rsid w:val="009F3AE7"/>
    <w:rsid w:val="00A22310"/>
    <w:rsid w:val="00A3788D"/>
    <w:rsid w:val="00A420FC"/>
    <w:rsid w:val="00A862EB"/>
    <w:rsid w:val="00AF74B3"/>
    <w:rsid w:val="00B16DFD"/>
    <w:rsid w:val="00B4060B"/>
    <w:rsid w:val="00B619C5"/>
    <w:rsid w:val="00B716EF"/>
    <w:rsid w:val="00B72C23"/>
    <w:rsid w:val="00BA07A0"/>
    <w:rsid w:val="00BE3E7A"/>
    <w:rsid w:val="00C81495"/>
    <w:rsid w:val="00C957D7"/>
    <w:rsid w:val="00C971AC"/>
    <w:rsid w:val="00CA188C"/>
    <w:rsid w:val="00CD1E2F"/>
    <w:rsid w:val="00CF5F9B"/>
    <w:rsid w:val="00D07ABD"/>
    <w:rsid w:val="00D12115"/>
    <w:rsid w:val="00DB62CC"/>
    <w:rsid w:val="00DC303C"/>
    <w:rsid w:val="00DF02FF"/>
    <w:rsid w:val="00E372C8"/>
    <w:rsid w:val="00E83A15"/>
    <w:rsid w:val="00F25D3A"/>
    <w:rsid w:val="00F4013C"/>
    <w:rsid w:val="00F67F11"/>
    <w:rsid w:val="00F91DC4"/>
    <w:rsid w:val="00FA15A4"/>
    <w:rsid w:val="00FC7375"/>
    <w:rsid w:val="00FD24E2"/>
    <w:rsid w:val="00FF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AFFE7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3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33D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1441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4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41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41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41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144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3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33D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1441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4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41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41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41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14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600</Words>
  <Characters>3421</Characters>
  <Application>Microsoft Macintosh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Greshake</dc:creator>
  <cp:keywords/>
  <dc:description/>
  <cp:lastModifiedBy>Bastian Greshake</cp:lastModifiedBy>
  <cp:revision>4</cp:revision>
  <cp:lastPrinted>2015-08-26T07:23:00Z</cp:lastPrinted>
  <dcterms:created xsi:type="dcterms:W3CDTF">2015-08-26T10:43:00Z</dcterms:created>
  <dcterms:modified xsi:type="dcterms:W3CDTF">2015-08-26T11:03:00Z</dcterms:modified>
</cp:coreProperties>
</file>