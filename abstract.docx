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110E6" w14:textId="77777777" w:rsidR="00A3788D" w:rsidRPr="00A3788D" w:rsidRDefault="00A3788D" w:rsidP="00A3788D">
      <w:pPr>
        <w:rPr>
          <w:b/>
        </w:rPr>
      </w:pPr>
      <w:bookmarkStart w:id="0" w:name="_GoBack"/>
      <w:r w:rsidRPr="00A3788D">
        <w:rPr>
          <w:b/>
        </w:rPr>
        <w:t xml:space="preserve">Doing </w:t>
      </w:r>
      <w:r w:rsidRPr="00A3788D">
        <w:rPr>
          <w:b/>
          <w:i/>
        </w:rPr>
        <w:t xml:space="preserve">de novo </w:t>
      </w:r>
      <w:r w:rsidRPr="00A3788D">
        <w:rPr>
          <w:b/>
        </w:rPr>
        <w:t xml:space="preserve">Assembly on Eukaryotic Species Mixtures – An </w:t>
      </w:r>
      <w:r w:rsidRPr="00A3788D">
        <w:rPr>
          <w:b/>
          <w:i/>
        </w:rPr>
        <w:t xml:space="preserve">in </w:t>
      </w:r>
      <w:proofErr w:type="spellStart"/>
      <w:r w:rsidRPr="00A3788D">
        <w:rPr>
          <w:b/>
          <w:i/>
        </w:rPr>
        <w:t>silico</w:t>
      </w:r>
      <w:proofErr w:type="spellEnd"/>
      <w:r w:rsidRPr="00A3788D">
        <w:rPr>
          <w:b/>
          <w:i/>
        </w:rPr>
        <w:t xml:space="preserve"> </w:t>
      </w:r>
      <w:r w:rsidRPr="00A3788D">
        <w:rPr>
          <w:b/>
        </w:rPr>
        <w:t>Evaluation</w:t>
      </w:r>
    </w:p>
    <w:p w14:paraId="6C51FCD4" w14:textId="77777777" w:rsidR="00A3788D" w:rsidRDefault="00A3788D" w:rsidP="00A3788D"/>
    <w:p w14:paraId="205D307A" w14:textId="67DE0896" w:rsidR="00A3788D" w:rsidRDefault="00A3788D" w:rsidP="00A3788D">
      <w:pPr>
        <w:rPr>
          <w:vertAlign w:val="superscript"/>
        </w:rPr>
      </w:pPr>
      <w:r w:rsidRPr="00A3788D">
        <w:rPr>
          <w:b/>
        </w:rPr>
        <w:t>Bastian Greshake*</w:t>
      </w:r>
      <w:r>
        <w:rPr>
          <w:b/>
          <w:vertAlign w:val="superscript"/>
        </w:rPr>
        <w:t>1</w:t>
      </w:r>
      <w:r>
        <w:t xml:space="preserve">, </w:t>
      </w:r>
      <w:proofErr w:type="spellStart"/>
      <w:r>
        <w:t>Simonida</w:t>
      </w:r>
      <w:proofErr w:type="spellEnd"/>
      <w:r>
        <w:t xml:space="preserve"> Zehr</w:t>
      </w:r>
      <w:r w:rsidRPr="00A3788D">
        <w:rPr>
          <w:vertAlign w:val="superscript"/>
        </w:rPr>
        <w:t>1</w:t>
      </w:r>
      <w:r w:rsidR="00774CEA">
        <w:t>, Francesco Da</w:t>
      </w:r>
      <w:r>
        <w:t>l</w:t>
      </w:r>
      <w:r w:rsidR="00774CEA">
        <w:t xml:space="preserve"> </w:t>
      </w:r>
      <w:r>
        <w:t>Grande</w:t>
      </w:r>
      <w:r w:rsidRPr="00A3788D">
        <w:rPr>
          <w:vertAlign w:val="superscript"/>
        </w:rPr>
        <w:t>2</w:t>
      </w:r>
      <w:r w:rsidR="00774CEA">
        <w:t xml:space="preserve">, </w:t>
      </w:r>
      <w:proofErr w:type="spellStart"/>
      <w:r w:rsidR="00774CEA">
        <w:t>Anjuli</w:t>
      </w:r>
      <w:proofErr w:type="spellEnd"/>
      <w:r w:rsidR="00774CEA">
        <w:t xml:space="preserve"> Meis</w:t>
      </w:r>
      <w:r>
        <w:t>er</w:t>
      </w:r>
      <w:r w:rsidRPr="00A3788D">
        <w:rPr>
          <w:vertAlign w:val="superscript"/>
        </w:rPr>
        <w:t>2</w:t>
      </w:r>
      <w:r>
        <w:t xml:space="preserve">, </w:t>
      </w:r>
      <w:proofErr w:type="spellStart"/>
      <w:r>
        <w:t>Imke</w:t>
      </w:r>
      <w:proofErr w:type="spellEnd"/>
      <w:r>
        <w:t xml:space="preserve"> Schmitt</w:t>
      </w:r>
      <w:r w:rsidRPr="00A3788D">
        <w:rPr>
          <w:vertAlign w:val="superscript"/>
        </w:rPr>
        <w:t>2</w:t>
      </w:r>
      <w:r>
        <w:t>, Ingo Ebersberger</w:t>
      </w:r>
      <w:r w:rsidRPr="00A3788D">
        <w:rPr>
          <w:vertAlign w:val="superscript"/>
        </w:rPr>
        <w:t>1</w:t>
      </w:r>
    </w:p>
    <w:p w14:paraId="7648CFCC" w14:textId="77777777" w:rsidR="00592BD9" w:rsidRDefault="00592BD9" w:rsidP="00A3788D">
      <w:pPr>
        <w:rPr>
          <w:vertAlign w:val="superscript"/>
        </w:rPr>
      </w:pPr>
    </w:p>
    <w:p w14:paraId="1DFF1203" w14:textId="77777777" w:rsidR="00592BD9" w:rsidRPr="00505BE9" w:rsidRDefault="00592BD9" w:rsidP="00592BD9">
      <w:pPr>
        <w:rPr>
          <w:rFonts w:asciiTheme="majorHAnsi" w:eastAsia="Times New Roman" w:hAnsiTheme="majorHAnsi" w:cs="Times New Roman"/>
          <w:sz w:val="20"/>
          <w:szCs w:val="20"/>
        </w:rPr>
      </w:pPr>
      <w:r w:rsidRPr="00505BE9">
        <w:rPr>
          <w:rFonts w:asciiTheme="majorHAnsi" w:hAnsiTheme="majorHAnsi"/>
          <w:sz w:val="20"/>
          <w:szCs w:val="20"/>
          <w:vertAlign w:val="superscript"/>
        </w:rPr>
        <w:t>1</w:t>
      </w:r>
      <w:r w:rsidRPr="00505BE9">
        <w:rPr>
          <w:rFonts w:asciiTheme="majorHAnsi" w:eastAsia="Times New Roman" w:hAnsiTheme="majorHAnsi" w:cs="Times New Roman"/>
          <w:sz w:val="20"/>
          <w:szCs w:val="20"/>
        </w:rPr>
        <w:t>Department for Applied Bioinformatics, Institute for Cell Biology and Neuroscience, Goethe University, Frankfurt am Main, Germany</w:t>
      </w:r>
    </w:p>
    <w:p w14:paraId="32197BAF" w14:textId="3614BCFF" w:rsidR="00A3788D" w:rsidRDefault="00592BD9" w:rsidP="00A3788D">
      <w:pPr>
        <w:rPr>
          <w:rFonts w:asciiTheme="majorHAnsi" w:eastAsia="Times New Roman" w:hAnsiTheme="majorHAnsi" w:cs="Times New Roman"/>
          <w:sz w:val="20"/>
          <w:szCs w:val="20"/>
        </w:rPr>
      </w:pPr>
      <w:r w:rsidRPr="00592BD9">
        <w:rPr>
          <w:rFonts w:asciiTheme="majorHAnsi" w:eastAsia="Times New Roman" w:hAnsiTheme="majorHAnsi" w:cs="Times New Roman"/>
          <w:sz w:val="20"/>
          <w:szCs w:val="20"/>
          <w:vertAlign w:val="superscript"/>
        </w:rPr>
        <w:t>2</w:t>
      </w:r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Biodiversity and Climate Research Centre,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Senckenberg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Gesellschaft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für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proofErr w:type="spellStart"/>
      <w:r w:rsidRPr="00592BD9">
        <w:rPr>
          <w:rFonts w:asciiTheme="majorHAnsi" w:eastAsia="Times New Roman" w:hAnsiTheme="majorHAnsi" w:cs="Times New Roman"/>
          <w:sz w:val="20"/>
          <w:szCs w:val="20"/>
        </w:rPr>
        <w:t>Naturforschung</w:t>
      </w:r>
      <w:proofErr w:type="spellEnd"/>
      <w:r w:rsidRPr="00592BD9">
        <w:rPr>
          <w:rFonts w:asciiTheme="majorHAnsi" w:eastAsia="Times New Roman" w:hAnsiTheme="majorHAnsi" w:cs="Times New Roman"/>
          <w:sz w:val="20"/>
          <w:szCs w:val="20"/>
        </w:rPr>
        <w:t>, Frankfurt am Main, Germany</w:t>
      </w:r>
    </w:p>
    <w:p w14:paraId="54A35C2D" w14:textId="77777777" w:rsidR="00C971AC" w:rsidRPr="00C971AC" w:rsidRDefault="00C971AC" w:rsidP="00A3788D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16AAA75E" w14:textId="77777777" w:rsidR="00A3788D" w:rsidRPr="00C971AC" w:rsidRDefault="00A3788D" w:rsidP="00A3788D">
      <w:pPr>
        <w:rPr>
          <w:sz w:val="20"/>
          <w:szCs w:val="20"/>
        </w:rPr>
      </w:pPr>
      <w:r w:rsidRPr="00C971AC">
        <w:rPr>
          <w:sz w:val="20"/>
          <w:szCs w:val="20"/>
        </w:rPr>
        <w:t xml:space="preserve">* </w:t>
      </w:r>
      <w:proofErr w:type="gramStart"/>
      <w:r w:rsidRPr="00C971AC">
        <w:rPr>
          <w:sz w:val="20"/>
          <w:szCs w:val="20"/>
        </w:rPr>
        <w:t>bgreshake@googlemail.com</w:t>
      </w:r>
      <w:proofErr w:type="gramEnd"/>
    </w:p>
    <w:p w14:paraId="2BE37CDE" w14:textId="77777777" w:rsidR="00A3788D" w:rsidRPr="00A3788D" w:rsidRDefault="00A3788D" w:rsidP="00A3788D"/>
    <w:p w14:paraId="65467812" w14:textId="77777777" w:rsidR="003E4513" w:rsidRDefault="00A3788D">
      <w:pPr>
        <w:rPr>
          <w:ins w:id="1" w:author="Bastian Greshake" w:date="2015-08-20T11:22:00Z"/>
          <w:sz w:val="20"/>
          <w:szCs w:val="20"/>
        </w:rPr>
      </w:pPr>
      <w:r w:rsidRPr="00390ACB">
        <w:rPr>
          <w:sz w:val="20"/>
          <w:szCs w:val="20"/>
        </w:rPr>
        <w:t xml:space="preserve">Mutualistic symbiotic relationships are </w:t>
      </w:r>
      <w:r w:rsidR="00340D33" w:rsidRPr="00390ACB">
        <w:rPr>
          <w:sz w:val="20"/>
          <w:szCs w:val="20"/>
        </w:rPr>
        <w:t xml:space="preserve">found across </w:t>
      </w:r>
      <w:r w:rsidRPr="00390ACB">
        <w:rPr>
          <w:sz w:val="20"/>
          <w:szCs w:val="20"/>
        </w:rPr>
        <w:t xml:space="preserve">organisms of all complexity. In extreme instances, as in </w:t>
      </w:r>
      <w:r w:rsidR="00CD1E2F" w:rsidRPr="00390ACB">
        <w:rPr>
          <w:sz w:val="20"/>
          <w:szCs w:val="20"/>
        </w:rPr>
        <w:t>some</w:t>
      </w:r>
      <w:r w:rsidR="00A22310">
        <w:rPr>
          <w:sz w:val="20"/>
          <w:szCs w:val="20"/>
        </w:rPr>
        <w:t xml:space="preserve"> lichens, this</w:t>
      </w:r>
      <w:r w:rsidRPr="00390ACB">
        <w:rPr>
          <w:sz w:val="20"/>
          <w:szCs w:val="20"/>
        </w:rPr>
        <w:t xml:space="preserve"> symbiosis is so close that the participating organisms </w:t>
      </w:r>
      <w:r w:rsidR="00CD1E2F" w:rsidRPr="00390ACB">
        <w:rPr>
          <w:sz w:val="20"/>
          <w:szCs w:val="20"/>
        </w:rPr>
        <w:t xml:space="preserve">are no longer able to </w:t>
      </w:r>
      <w:r w:rsidRPr="00390ACB">
        <w:rPr>
          <w:sz w:val="20"/>
          <w:szCs w:val="20"/>
        </w:rPr>
        <w:t xml:space="preserve">survive on their own. </w:t>
      </w:r>
      <w:r w:rsidR="00A22310">
        <w:rPr>
          <w:sz w:val="20"/>
          <w:szCs w:val="20"/>
        </w:rPr>
        <w:t xml:space="preserve">Such </w:t>
      </w:r>
      <w:r w:rsidRPr="00390ACB">
        <w:rPr>
          <w:sz w:val="20"/>
          <w:szCs w:val="20"/>
        </w:rPr>
        <w:t>close interdependence</w:t>
      </w:r>
      <w:r w:rsidR="00A22310">
        <w:rPr>
          <w:sz w:val="20"/>
          <w:szCs w:val="20"/>
        </w:rPr>
        <w:t xml:space="preserve">s make mutualistic </w:t>
      </w:r>
      <w:proofErr w:type="spellStart"/>
      <w:r w:rsidR="00A22310">
        <w:rPr>
          <w:sz w:val="20"/>
          <w:szCs w:val="20"/>
        </w:rPr>
        <w:t>symbionts</w:t>
      </w:r>
      <w:proofErr w:type="spellEnd"/>
      <w:r w:rsidR="00A22310">
        <w:rPr>
          <w:sz w:val="20"/>
          <w:szCs w:val="20"/>
        </w:rPr>
        <w:t xml:space="preserve"> </w:t>
      </w:r>
      <w:r w:rsidRPr="00390ACB">
        <w:rPr>
          <w:sz w:val="20"/>
          <w:szCs w:val="20"/>
        </w:rPr>
        <w:t>valuable objects to study the genomic</w:t>
      </w:r>
      <w:r w:rsidR="00CD1E2F" w:rsidRPr="00390ACB">
        <w:rPr>
          <w:sz w:val="20"/>
          <w:szCs w:val="20"/>
        </w:rPr>
        <w:t xml:space="preserve"> basis of </w:t>
      </w:r>
      <w:r w:rsidRPr="00390ACB">
        <w:rPr>
          <w:sz w:val="20"/>
          <w:szCs w:val="20"/>
        </w:rPr>
        <w:t>co-evolution</w:t>
      </w:r>
      <w:r w:rsidR="003465D9">
        <w:rPr>
          <w:sz w:val="20"/>
          <w:szCs w:val="20"/>
        </w:rPr>
        <w:t>.</w:t>
      </w:r>
      <w:r w:rsidR="00FD24E2" w:rsidRPr="00390ACB">
        <w:rPr>
          <w:sz w:val="20"/>
          <w:szCs w:val="20"/>
        </w:rPr>
        <w:t xml:space="preserve"> </w:t>
      </w:r>
      <w:r w:rsidR="00A22310">
        <w:rPr>
          <w:sz w:val="20"/>
          <w:szCs w:val="20"/>
        </w:rPr>
        <w:t>A</w:t>
      </w:r>
      <w:r w:rsidR="00FD24E2" w:rsidRPr="00390ACB">
        <w:rPr>
          <w:sz w:val="20"/>
          <w:szCs w:val="20"/>
        </w:rPr>
        <w:t>t the same time this</w:t>
      </w:r>
      <w:r w:rsidRPr="00390ACB">
        <w:rPr>
          <w:sz w:val="20"/>
          <w:szCs w:val="20"/>
        </w:rPr>
        <w:t xml:space="preserve"> close interdependence confounds genomic studies, as </w:t>
      </w:r>
      <w:r w:rsidR="00CD1E2F" w:rsidRPr="00390ACB">
        <w:rPr>
          <w:sz w:val="20"/>
          <w:szCs w:val="20"/>
        </w:rPr>
        <w:t xml:space="preserve">the </w:t>
      </w:r>
      <w:r w:rsidR="00876FB6" w:rsidRPr="00390ACB">
        <w:rPr>
          <w:sz w:val="20"/>
          <w:szCs w:val="20"/>
        </w:rPr>
        <w:t xml:space="preserve">separate </w:t>
      </w:r>
      <w:r w:rsidRPr="00390ACB">
        <w:rPr>
          <w:sz w:val="20"/>
          <w:szCs w:val="20"/>
        </w:rPr>
        <w:t xml:space="preserve">sequencing </w:t>
      </w:r>
      <w:r w:rsidR="00876FB6" w:rsidRPr="00390ACB">
        <w:rPr>
          <w:sz w:val="20"/>
          <w:szCs w:val="20"/>
        </w:rPr>
        <w:t>of the</w:t>
      </w:r>
      <w:r w:rsidR="00CD1E2F" w:rsidRPr="00390ACB">
        <w:rPr>
          <w:sz w:val="20"/>
          <w:szCs w:val="20"/>
        </w:rPr>
        <w:t xml:space="preserve"> participating organisms is not feasible for many closely interacting </w:t>
      </w:r>
      <w:proofErr w:type="spellStart"/>
      <w:r w:rsidR="00CD1E2F" w:rsidRPr="00390ACB">
        <w:rPr>
          <w:sz w:val="20"/>
          <w:szCs w:val="20"/>
        </w:rPr>
        <w:t>symbionts</w:t>
      </w:r>
      <w:proofErr w:type="spellEnd"/>
      <w:r w:rsidR="00340D33" w:rsidRPr="00390ACB">
        <w:rPr>
          <w:sz w:val="20"/>
          <w:szCs w:val="20"/>
        </w:rPr>
        <w:t xml:space="preserve">. While there has been extensive work on prokaryotic </w:t>
      </w:r>
      <w:proofErr w:type="spellStart"/>
      <w:r w:rsidR="00340D33" w:rsidRPr="00390ACB">
        <w:rPr>
          <w:sz w:val="20"/>
          <w:szCs w:val="20"/>
        </w:rPr>
        <w:t>metagenomics</w:t>
      </w:r>
      <w:proofErr w:type="spellEnd"/>
      <w:r w:rsidR="00DF02FF">
        <w:rPr>
          <w:sz w:val="20"/>
          <w:szCs w:val="20"/>
        </w:rPr>
        <w:t>,</w:t>
      </w:r>
      <w:r w:rsidR="00340D33" w:rsidRPr="00390ACB">
        <w:rPr>
          <w:sz w:val="20"/>
          <w:szCs w:val="20"/>
        </w:rPr>
        <w:t xml:space="preserve"> i</w:t>
      </w:r>
      <w:r w:rsidR="00206285" w:rsidRPr="00390ACB">
        <w:rPr>
          <w:sz w:val="20"/>
          <w:szCs w:val="20"/>
        </w:rPr>
        <w:t xml:space="preserve">t is </w:t>
      </w:r>
      <w:r w:rsidR="00340D33" w:rsidRPr="00390ACB">
        <w:rPr>
          <w:sz w:val="20"/>
          <w:szCs w:val="20"/>
        </w:rPr>
        <w:t xml:space="preserve">still </w:t>
      </w:r>
      <w:r w:rsidR="00206285" w:rsidRPr="00390ACB">
        <w:rPr>
          <w:sz w:val="20"/>
          <w:szCs w:val="20"/>
        </w:rPr>
        <w:t>unclear how a eukaryotic species mixture influences the assembly outcome</w:t>
      </w:r>
      <w:r w:rsidR="003465D9">
        <w:rPr>
          <w:sz w:val="20"/>
          <w:szCs w:val="20"/>
        </w:rPr>
        <w:t>s</w:t>
      </w:r>
      <w:del w:id="2" w:author="Bastian Greshake" w:date="2015-08-20T11:22:00Z">
        <w:r w:rsidR="00340D33" w:rsidRPr="00390ACB" w:rsidDel="003E4513">
          <w:rPr>
            <w:sz w:val="20"/>
            <w:szCs w:val="20"/>
          </w:rPr>
          <w:delText xml:space="preserve">. </w:delText>
        </w:r>
      </w:del>
    </w:p>
    <w:p w14:paraId="552CE41A" w14:textId="6F3ADA76" w:rsidR="003E4513" w:rsidRDefault="003E4513">
      <w:pPr>
        <w:rPr>
          <w:ins w:id="3" w:author="Bastian Greshake" w:date="2015-08-20T11:22:00Z"/>
          <w:sz w:val="20"/>
          <w:szCs w:val="20"/>
        </w:rPr>
      </w:pPr>
      <w:ins w:id="4" w:author="Bastian Greshake" w:date="2015-08-20T11:22:00Z">
        <w:r>
          <w:rPr>
            <w:sz w:val="20"/>
            <w:szCs w:val="20"/>
          </w:rPr>
          <w:t xml:space="preserve">We investigate how different assembly paradigms perform on such eukaryotic species mixtures, using </w:t>
        </w:r>
        <w:r w:rsidRPr="00973EBE">
          <w:rPr>
            <w:i/>
            <w:sz w:val="20"/>
            <w:szCs w:val="20"/>
            <w:rPrChange w:id="5" w:author="Bastian Greshake" w:date="2015-08-20T11:24:00Z">
              <w:rPr>
                <w:sz w:val="20"/>
                <w:szCs w:val="20"/>
              </w:rPr>
            </w:rPrChange>
          </w:rPr>
          <w:t xml:space="preserve">in </w:t>
        </w:r>
        <w:proofErr w:type="spellStart"/>
        <w:proofErr w:type="gramStart"/>
        <w:r w:rsidRPr="00973EBE">
          <w:rPr>
            <w:i/>
            <w:sz w:val="20"/>
            <w:szCs w:val="20"/>
            <w:rPrChange w:id="6" w:author="Bastian Greshake" w:date="2015-08-20T11:24:00Z">
              <w:rPr>
                <w:sz w:val="20"/>
                <w:szCs w:val="20"/>
              </w:rPr>
            </w:rPrChange>
          </w:rPr>
          <w:t>silico</w:t>
        </w:r>
        <w:proofErr w:type="spellEnd"/>
        <w:r w:rsidR="00973EBE">
          <w:rPr>
            <w:sz w:val="20"/>
            <w:szCs w:val="20"/>
          </w:rPr>
          <w:t xml:space="preserve"> generated</w:t>
        </w:r>
        <w:proofErr w:type="gramEnd"/>
        <w:r w:rsidR="00973EBE">
          <w:rPr>
            <w:sz w:val="20"/>
            <w:szCs w:val="20"/>
          </w:rPr>
          <w:t xml:space="preserve"> data sets. </w:t>
        </w:r>
      </w:ins>
      <w:ins w:id="7" w:author="Bastian Greshake" w:date="2015-08-20T11:25:00Z">
        <w:r w:rsidR="00973EBE">
          <w:rPr>
            <w:sz w:val="20"/>
            <w:szCs w:val="20"/>
          </w:rPr>
          <w:t>These</w:t>
        </w:r>
      </w:ins>
      <w:ins w:id="8" w:author="Bastian Greshake" w:date="2015-08-20T11:23:00Z">
        <w:r>
          <w:rPr>
            <w:sz w:val="20"/>
            <w:szCs w:val="20"/>
          </w:rPr>
          <w:t xml:space="preserve"> </w:t>
        </w:r>
      </w:ins>
      <w:ins w:id="9" w:author="Bastian Greshake" w:date="2015-08-20T11:22:00Z">
        <w:r>
          <w:rPr>
            <w:sz w:val="20"/>
            <w:szCs w:val="20"/>
          </w:rPr>
          <w:t xml:space="preserve">insights </w:t>
        </w:r>
      </w:ins>
      <w:ins w:id="10" w:author="Bastian Greshake" w:date="2015-08-20T11:25:00Z">
        <w:r w:rsidR="00973EBE">
          <w:rPr>
            <w:sz w:val="20"/>
            <w:szCs w:val="20"/>
          </w:rPr>
          <w:t xml:space="preserve">are then evaluated by applying them to </w:t>
        </w:r>
      </w:ins>
      <w:ins w:id="11" w:author="Bastian Greshake" w:date="2015-08-20T11:23:00Z">
        <w:r>
          <w:rPr>
            <w:sz w:val="20"/>
            <w:szCs w:val="20"/>
          </w:rPr>
          <w:t>a real lichen model.</w:t>
        </w:r>
      </w:ins>
    </w:p>
    <w:p w14:paraId="1101D749" w14:textId="3EB2B709" w:rsidR="00340D33" w:rsidRPr="00390ACB" w:rsidDel="003E4513" w:rsidRDefault="00876FB6">
      <w:pPr>
        <w:rPr>
          <w:del w:id="12" w:author="Bastian Greshake" w:date="2015-08-20T11:23:00Z"/>
          <w:sz w:val="20"/>
          <w:szCs w:val="20"/>
        </w:rPr>
      </w:pPr>
      <w:del w:id="13" w:author="Bastian Greshake" w:date="2015-08-20T11:23:00Z">
        <w:r w:rsidRPr="00390ACB" w:rsidDel="003E4513">
          <w:rPr>
            <w:sz w:val="20"/>
            <w:szCs w:val="20"/>
          </w:rPr>
          <w:delText xml:space="preserve">To investigate how </w:delText>
        </w:r>
        <w:r w:rsidR="00A22310" w:rsidDel="003E4513">
          <w:rPr>
            <w:sz w:val="20"/>
            <w:szCs w:val="20"/>
          </w:rPr>
          <w:delText xml:space="preserve">the different assembly </w:delText>
        </w:r>
        <w:r w:rsidR="00DF02FF" w:rsidDel="003E4513">
          <w:rPr>
            <w:sz w:val="20"/>
            <w:szCs w:val="20"/>
          </w:rPr>
          <w:delText xml:space="preserve">paradigms </w:delText>
        </w:r>
        <w:r w:rsidR="00CD1E2F" w:rsidRPr="00390ACB" w:rsidDel="003E4513">
          <w:rPr>
            <w:sz w:val="20"/>
            <w:szCs w:val="20"/>
          </w:rPr>
          <w:delText xml:space="preserve">perform on </w:delText>
        </w:r>
        <w:r w:rsidR="00206285" w:rsidRPr="00390ACB" w:rsidDel="003E4513">
          <w:rPr>
            <w:sz w:val="20"/>
            <w:szCs w:val="20"/>
          </w:rPr>
          <w:delText xml:space="preserve">such </w:delText>
        </w:r>
        <w:r w:rsidR="00A22310" w:rsidDel="003E4513">
          <w:rPr>
            <w:sz w:val="20"/>
            <w:szCs w:val="20"/>
          </w:rPr>
          <w:delText>eukaryotic species mixtures</w:delText>
        </w:r>
        <w:r w:rsidRPr="00390ACB" w:rsidDel="003E4513">
          <w:rPr>
            <w:sz w:val="20"/>
            <w:szCs w:val="20"/>
          </w:rPr>
          <w:delText>, we perform</w:delText>
        </w:r>
        <w:r w:rsidR="00A22310" w:rsidDel="003E4513">
          <w:rPr>
            <w:sz w:val="20"/>
            <w:szCs w:val="20"/>
          </w:rPr>
          <w:delText>ed</w:delText>
        </w:r>
        <w:r w:rsidRPr="00390ACB" w:rsidDel="003E4513">
          <w:rPr>
            <w:sz w:val="20"/>
            <w:szCs w:val="20"/>
          </w:rPr>
          <w:delText xml:space="preserve"> an </w:delText>
        </w:r>
        <w:r w:rsidRPr="00390ACB" w:rsidDel="003E4513">
          <w:rPr>
            <w:i/>
            <w:sz w:val="20"/>
            <w:szCs w:val="20"/>
          </w:rPr>
          <w:delText xml:space="preserve">in silico </w:delText>
        </w:r>
        <w:r w:rsidRPr="00390ACB" w:rsidDel="003E4513">
          <w:rPr>
            <w:sz w:val="20"/>
            <w:szCs w:val="20"/>
          </w:rPr>
          <w:delText>study</w:delText>
        </w:r>
        <w:r w:rsidR="00340D33" w:rsidRPr="00390ACB" w:rsidDel="003E4513">
          <w:rPr>
            <w:sz w:val="20"/>
            <w:szCs w:val="20"/>
          </w:rPr>
          <w:delText xml:space="preserve"> </w:delText>
        </w:r>
        <w:r w:rsidR="00A22310" w:rsidDel="003E4513">
          <w:rPr>
            <w:sz w:val="20"/>
            <w:szCs w:val="20"/>
          </w:rPr>
          <w:delText xml:space="preserve">based on a lichen model. </w:delText>
        </w:r>
      </w:del>
      <w:del w:id="14" w:author="Bastian Greshake" w:date="2015-08-20T10:34:00Z">
        <w:r w:rsidR="00A22310" w:rsidDel="002F333D">
          <w:rPr>
            <w:sz w:val="20"/>
            <w:szCs w:val="20"/>
          </w:rPr>
          <w:delText>T</w:delText>
        </w:r>
        <w:r w:rsidR="00CD1E2F" w:rsidRPr="00390ACB" w:rsidDel="002F333D">
          <w:rPr>
            <w:sz w:val="20"/>
            <w:szCs w:val="20"/>
          </w:rPr>
          <w:delText xml:space="preserve">his approach </w:delText>
        </w:r>
        <w:r w:rsidR="00774CEA" w:rsidRPr="00390ACB" w:rsidDel="002F333D">
          <w:rPr>
            <w:sz w:val="20"/>
            <w:szCs w:val="20"/>
          </w:rPr>
          <w:delText xml:space="preserve">offers the benefit of knowing the </w:delText>
        </w:r>
        <w:r w:rsidR="00F4013C" w:rsidRPr="00390ACB" w:rsidDel="002F333D">
          <w:rPr>
            <w:sz w:val="20"/>
            <w:szCs w:val="20"/>
          </w:rPr>
          <w:delText xml:space="preserve">true </w:delText>
        </w:r>
        <w:r w:rsidR="00DF02FF" w:rsidDel="002F333D">
          <w:rPr>
            <w:sz w:val="20"/>
            <w:szCs w:val="20"/>
          </w:rPr>
          <w:delText>genomes</w:delText>
        </w:r>
        <w:r w:rsidR="00A22310" w:rsidDel="002F333D">
          <w:rPr>
            <w:sz w:val="20"/>
            <w:szCs w:val="20"/>
          </w:rPr>
          <w:delText>, making it feasible to not only compare summary statistics but also the correctness of the assembly results</w:delText>
        </w:r>
        <w:r w:rsidR="00BE3E7A" w:rsidRPr="00390ACB" w:rsidDel="002F333D">
          <w:rPr>
            <w:sz w:val="20"/>
            <w:szCs w:val="20"/>
          </w:rPr>
          <w:delText xml:space="preserve">. </w:delText>
        </w:r>
      </w:del>
    </w:p>
    <w:p w14:paraId="127BC195" w14:textId="77777777" w:rsidR="00340D33" w:rsidRPr="00390ACB" w:rsidRDefault="00340D33">
      <w:pPr>
        <w:rPr>
          <w:sz w:val="20"/>
          <w:szCs w:val="20"/>
        </w:rPr>
      </w:pPr>
    </w:p>
    <w:p w14:paraId="0986805F" w14:textId="4FCB9734" w:rsidR="00340D33" w:rsidRPr="00390ACB" w:rsidRDefault="00DF02FF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D1E2F" w:rsidRPr="00390ACB">
        <w:rPr>
          <w:sz w:val="20"/>
          <w:szCs w:val="20"/>
        </w:rPr>
        <w:t xml:space="preserve">o emulate </w:t>
      </w:r>
      <w:r w:rsidR="00774CEA" w:rsidRPr="00390ACB">
        <w:rPr>
          <w:sz w:val="20"/>
          <w:szCs w:val="20"/>
        </w:rPr>
        <w:t>real data set</w:t>
      </w:r>
      <w:r w:rsidR="00CD1E2F" w:rsidRPr="00390ACB">
        <w:rPr>
          <w:sz w:val="20"/>
          <w:szCs w:val="20"/>
        </w:rPr>
        <w:t>s</w:t>
      </w:r>
      <w:r w:rsidR="00774CEA" w:rsidRPr="00390ACB">
        <w:rPr>
          <w:sz w:val="20"/>
          <w:szCs w:val="20"/>
        </w:rPr>
        <w:t xml:space="preserve"> as closely as possible</w:t>
      </w:r>
      <w:r w:rsidR="00CD1E2F" w:rsidRPr="00390ACB">
        <w:rPr>
          <w:sz w:val="20"/>
          <w:szCs w:val="20"/>
        </w:rPr>
        <w:t>,</w:t>
      </w:r>
      <w:r w:rsidR="00774CE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we sequenced </w:t>
      </w:r>
      <w:r w:rsidR="00A22310">
        <w:rPr>
          <w:sz w:val="20"/>
          <w:szCs w:val="20"/>
        </w:rPr>
        <w:t>a</w:t>
      </w:r>
      <w:r w:rsidR="00CD1E2F" w:rsidRPr="00390ACB">
        <w:rPr>
          <w:sz w:val="20"/>
          <w:szCs w:val="20"/>
        </w:rPr>
        <w:t xml:space="preserve"> </w:t>
      </w:r>
      <w:r w:rsidR="00BE3E7A" w:rsidRPr="00390ACB">
        <w:rPr>
          <w:sz w:val="20"/>
          <w:szCs w:val="20"/>
        </w:rPr>
        <w:t>eukaryotic species mixture</w:t>
      </w:r>
      <w:r w:rsidR="00CD1E2F" w:rsidRPr="00390ACB">
        <w:rPr>
          <w:sz w:val="20"/>
          <w:szCs w:val="20"/>
        </w:rPr>
        <w:t>,</w:t>
      </w:r>
      <w:r w:rsidR="00BE3E7A" w:rsidRPr="00390ACB">
        <w:rPr>
          <w:sz w:val="20"/>
          <w:szCs w:val="20"/>
        </w:rPr>
        <w:t xml:space="preserve"> </w:t>
      </w:r>
      <w:r w:rsidR="0041217D" w:rsidRPr="00390ACB">
        <w:rPr>
          <w:sz w:val="20"/>
          <w:szCs w:val="20"/>
        </w:rPr>
        <w:t xml:space="preserve">generated from the lichen </w:t>
      </w:r>
      <w:proofErr w:type="spellStart"/>
      <w:r w:rsidR="00BE3E7A" w:rsidRPr="00390ACB">
        <w:rPr>
          <w:i/>
          <w:sz w:val="20"/>
          <w:szCs w:val="20"/>
        </w:rPr>
        <w:t>Lasallia</w:t>
      </w:r>
      <w:proofErr w:type="spellEnd"/>
      <w:r w:rsidR="00BE3E7A" w:rsidRPr="00390ACB">
        <w:rPr>
          <w:i/>
          <w:sz w:val="20"/>
          <w:szCs w:val="20"/>
        </w:rPr>
        <w:t xml:space="preserve"> </w:t>
      </w:r>
      <w:proofErr w:type="spellStart"/>
      <w:r w:rsidR="00BE3E7A" w:rsidRPr="00390ACB">
        <w:rPr>
          <w:i/>
          <w:sz w:val="20"/>
          <w:szCs w:val="20"/>
        </w:rPr>
        <w:t>pustulata</w:t>
      </w:r>
      <w:proofErr w:type="spellEnd"/>
      <w:r w:rsidR="0041217D" w:rsidRPr="00390ACB">
        <w:rPr>
          <w:sz w:val="20"/>
          <w:szCs w:val="20"/>
        </w:rPr>
        <w:t xml:space="preserve">. </w:t>
      </w:r>
      <w:r w:rsidR="00774CEA" w:rsidRPr="00390ACB">
        <w:rPr>
          <w:sz w:val="20"/>
          <w:szCs w:val="20"/>
        </w:rPr>
        <w:t xml:space="preserve">Based on </w:t>
      </w:r>
      <w:r>
        <w:rPr>
          <w:sz w:val="20"/>
          <w:szCs w:val="20"/>
        </w:rPr>
        <w:t xml:space="preserve">the </w:t>
      </w:r>
      <w:r w:rsidR="00A22310">
        <w:rPr>
          <w:sz w:val="20"/>
          <w:szCs w:val="20"/>
        </w:rPr>
        <w:t xml:space="preserve">observed </w:t>
      </w:r>
      <w:r w:rsidR="00774CEA" w:rsidRPr="00390ACB">
        <w:rPr>
          <w:sz w:val="20"/>
          <w:szCs w:val="20"/>
        </w:rPr>
        <w:t>parameters</w:t>
      </w:r>
      <w:r w:rsidR="00CA188C" w:rsidRPr="00390ACB">
        <w:rPr>
          <w:sz w:val="20"/>
          <w:szCs w:val="20"/>
        </w:rPr>
        <w:t>, such as the</w:t>
      </w:r>
      <w:r w:rsidR="00CD1E2F" w:rsidRPr="00390ACB">
        <w:rPr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>insert size distributio</w:t>
      </w:r>
      <w:r w:rsidR="00CA188C" w:rsidRPr="00390ACB">
        <w:rPr>
          <w:sz w:val="20"/>
          <w:szCs w:val="20"/>
        </w:rPr>
        <w:t>n and read number,</w:t>
      </w:r>
      <w:r w:rsidR="00774CEA" w:rsidRPr="00390ACB">
        <w:rPr>
          <w:sz w:val="20"/>
          <w:szCs w:val="20"/>
        </w:rPr>
        <w:t xml:space="preserve"> we generate</w:t>
      </w:r>
      <w:r w:rsidR="00CD1E2F" w:rsidRPr="00390ACB">
        <w:rPr>
          <w:sz w:val="20"/>
          <w:szCs w:val="20"/>
        </w:rPr>
        <w:t>d</w:t>
      </w:r>
      <w:r w:rsidR="00774CEA" w:rsidRPr="00390ACB">
        <w:rPr>
          <w:sz w:val="20"/>
          <w:szCs w:val="20"/>
        </w:rPr>
        <w:t xml:space="preserve"> 11 </w:t>
      </w:r>
      <w:r w:rsidR="00505BE9">
        <w:rPr>
          <w:sz w:val="20"/>
          <w:szCs w:val="20"/>
        </w:rPr>
        <w:t xml:space="preserve">twin </w:t>
      </w:r>
      <w:r w:rsidR="00774CEA" w:rsidRPr="00390ACB">
        <w:rPr>
          <w:sz w:val="20"/>
          <w:szCs w:val="20"/>
        </w:rPr>
        <w:t xml:space="preserve">data sets based on the draft genomes of the </w:t>
      </w:r>
      <w:proofErr w:type="spellStart"/>
      <w:r w:rsidR="00774CEA" w:rsidRPr="00390ACB">
        <w:rPr>
          <w:sz w:val="20"/>
          <w:szCs w:val="20"/>
        </w:rPr>
        <w:t>lichen</w:t>
      </w:r>
      <w:r w:rsidR="00340D33" w:rsidRPr="00390ACB">
        <w:rPr>
          <w:sz w:val="20"/>
          <w:szCs w:val="20"/>
        </w:rPr>
        <w:t>ized</w:t>
      </w:r>
      <w:proofErr w:type="spellEnd"/>
      <w:r w:rsidR="00340D33" w:rsidRPr="00390ACB">
        <w:rPr>
          <w:sz w:val="20"/>
          <w:szCs w:val="20"/>
        </w:rPr>
        <w:t xml:space="preserve"> fungus</w:t>
      </w:r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Cladonia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grayi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r w:rsidR="00774CEA" w:rsidRPr="00390ACB">
        <w:rPr>
          <w:sz w:val="20"/>
          <w:szCs w:val="20"/>
        </w:rPr>
        <w:t xml:space="preserve">and its </w:t>
      </w:r>
      <w:proofErr w:type="spellStart"/>
      <w:r w:rsidR="00774CEA" w:rsidRPr="00390ACB">
        <w:rPr>
          <w:sz w:val="20"/>
          <w:szCs w:val="20"/>
        </w:rPr>
        <w:t>photobiont</w:t>
      </w:r>
      <w:proofErr w:type="spellEnd"/>
      <w:r w:rsidR="00774CEA" w:rsidRPr="00390ACB">
        <w:rPr>
          <w:sz w:val="20"/>
          <w:szCs w:val="20"/>
        </w:rPr>
        <w:t xml:space="preserve"> </w:t>
      </w:r>
      <w:proofErr w:type="spellStart"/>
      <w:r w:rsidR="00774CEA" w:rsidRPr="00390ACB">
        <w:rPr>
          <w:i/>
          <w:sz w:val="20"/>
          <w:szCs w:val="20"/>
        </w:rPr>
        <w:t>Asterochloris</w:t>
      </w:r>
      <w:proofErr w:type="spellEnd"/>
      <w:r w:rsidR="00774CEA" w:rsidRPr="00390ACB">
        <w:rPr>
          <w:i/>
          <w:sz w:val="20"/>
          <w:szCs w:val="20"/>
        </w:rPr>
        <w:t xml:space="preserve"> </w:t>
      </w:r>
      <w:proofErr w:type="gramStart"/>
      <w:r w:rsidR="00774CEA" w:rsidRPr="00390ACB">
        <w:rPr>
          <w:i/>
          <w:sz w:val="20"/>
          <w:szCs w:val="20"/>
        </w:rPr>
        <w:t>sp</w:t>
      </w:r>
      <w:proofErr w:type="gramEnd"/>
      <w:r w:rsidR="00CD1E2F" w:rsidRPr="00390ACB">
        <w:rPr>
          <w:i/>
          <w:sz w:val="20"/>
          <w:szCs w:val="20"/>
        </w:rPr>
        <w:t>.</w:t>
      </w:r>
      <w:r w:rsidR="00CA188C" w:rsidRPr="00390ACB">
        <w:rPr>
          <w:i/>
          <w:sz w:val="20"/>
          <w:szCs w:val="20"/>
        </w:rPr>
        <w:t xml:space="preserve"> </w:t>
      </w:r>
      <w:r w:rsidR="00CA188C" w:rsidRPr="00390ACB">
        <w:rPr>
          <w:sz w:val="20"/>
          <w:szCs w:val="20"/>
        </w:rPr>
        <w:t xml:space="preserve">The ratio of </w:t>
      </w:r>
      <w:r w:rsidR="00A22310">
        <w:rPr>
          <w:sz w:val="20"/>
          <w:szCs w:val="20"/>
        </w:rPr>
        <w:t xml:space="preserve">sequencing reads </w:t>
      </w:r>
      <w:r>
        <w:rPr>
          <w:sz w:val="20"/>
          <w:szCs w:val="20"/>
        </w:rPr>
        <w:t xml:space="preserve">stemming from the two organisms </w:t>
      </w:r>
      <w:r w:rsidR="00CA188C" w:rsidRPr="00390ACB">
        <w:rPr>
          <w:sz w:val="20"/>
          <w:szCs w:val="20"/>
        </w:rPr>
        <w:t xml:space="preserve">was varied between the 11 </w:t>
      </w:r>
      <w:r w:rsidR="00505BE9">
        <w:rPr>
          <w:sz w:val="20"/>
          <w:szCs w:val="20"/>
        </w:rPr>
        <w:t xml:space="preserve">twin </w:t>
      </w:r>
      <w:r w:rsidR="00CA188C" w:rsidRPr="00390ACB">
        <w:rPr>
          <w:sz w:val="20"/>
          <w:szCs w:val="20"/>
        </w:rPr>
        <w:t xml:space="preserve">data sets, </w:t>
      </w:r>
      <w:r w:rsidR="00A22310">
        <w:rPr>
          <w:sz w:val="20"/>
          <w:szCs w:val="20"/>
        </w:rPr>
        <w:t>to evaluate how the coverage distribution influences the assembly outcomes</w:t>
      </w:r>
      <w:r w:rsidR="00CA188C" w:rsidRPr="00390ACB">
        <w:rPr>
          <w:sz w:val="20"/>
          <w:szCs w:val="20"/>
        </w:rPr>
        <w:t>.</w:t>
      </w:r>
      <w:r w:rsidR="008C78C2" w:rsidRPr="00390ACB">
        <w:rPr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 w:rsidR="009B4C40" w:rsidRPr="00390ACB">
        <w:rPr>
          <w:sz w:val="20"/>
          <w:szCs w:val="20"/>
        </w:rPr>
        <w:t>e used 6 assemblers</w:t>
      </w:r>
      <w:r w:rsidR="000A2484" w:rsidRPr="00390ACB">
        <w:rPr>
          <w:sz w:val="20"/>
          <w:szCs w:val="20"/>
        </w:rPr>
        <w:t xml:space="preserve"> (</w:t>
      </w:r>
      <w:r w:rsidR="000A2484" w:rsidRPr="00390ACB">
        <w:rPr>
          <w:i/>
          <w:sz w:val="20"/>
          <w:szCs w:val="20"/>
        </w:rPr>
        <w:t>MIRA</w:t>
      </w:r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Omega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sga</w:t>
      </w:r>
      <w:proofErr w:type="spellEnd"/>
      <w:r w:rsidR="000A2484" w:rsidRPr="00390ACB">
        <w:rPr>
          <w:sz w:val="20"/>
          <w:szCs w:val="20"/>
        </w:rPr>
        <w:t xml:space="preserve">, </w:t>
      </w:r>
      <w:r w:rsidR="000A2484" w:rsidRPr="00390ACB">
        <w:rPr>
          <w:i/>
          <w:sz w:val="20"/>
          <w:szCs w:val="20"/>
        </w:rPr>
        <w:t>Velvet</w:t>
      </w:r>
      <w:r w:rsidR="000A2484" w:rsidRPr="00390ACB">
        <w:rPr>
          <w:sz w:val="20"/>
          <w:szCs w:val="20"/>
        </w:rPr>
        <w:t xml:space="preserve">, </w:t>
      </w:r>
      <w:proofErr w:type="spellStart"/>
      <w:r w:rsidR="000A2484" w:rsidRPr="00390ACB">
        <w:rPr>
          <w:i/>
          <w:sz w:val="20"/>
          <w:szCs w:val="20"/>
        </w:rPr>
        <w:t>MetaVelvet</w:t>
      </w:r>
      <w:proofErr w:type="spellEnd"/>
      <w:r w:rsidR="000A2484" w:rsidRPr="00390ACB">
        <w:rPr>
          <w:sz w:val="20"/>
          <w:szCs w:val="20"/>
        </w:rPr>
        <w:t xml:space="preserve"> &amp; </w:t>
      </w:r>
      <w:proofErr w:type="spellStart"/>
      <w:r w:rsidR="000A2484" w:rsidRPr="00390ACB">
        <w:rPr>
          <w:i/>
          <w:sz w:val="20"/>
          <w:szCs w:val="20"/>
        </w:rPr>
        <w:t>SPAdes</w:t>
      </w:r>
      <w:proofErr w:type="spellEnd"/>
      <w:r w:rsidR="000A2484" w:rsidRPr="00390ACB">
        <w:rPr>
          <w:sz w:val="20"/>
          <w:szCs w:val="20"/>
        </w:rPr>
        <w:t>)</w:t>
      </w:r>
      <w:r w:rsidR="009B4C40" w:rsidRPr="00390ACB">
        <w:rPr>
          <w:sz w:val="20"/>
          <w:szCs w:val="20"/>
        </w:rPr>
        <w:t xml:space="preserve">, covering different </w:t>
      </w:r>
      <w:r w:rsidR="00A22310">
        <w:rPr>
          <w:sz w:val="20"/>
          <w:szCs w:val="20"/>
        </w:rPr>
        <w:t xml:space="preserve">2 different </w:t>
      </w:r>
      <w:r w:rsidR="00CD1E2F" w:rsidRPr="00390ACB">
        <w:rPr>
          <w:i/>
          <w:sz w:val="20"/>
          <w:szCs w:val="20"/>
        </w:rPr>
        <w:t>Overlap-Layout-Consensus</w:t>
      </w:r>
      <w:r w:rsidR="00CD1E2F" w:rsidRPr="00390ACB">
        <w:rPr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>methods,</w:t>
      </w:r>
      <w:r w:rsidR="00A22310">
        <w:rPr>
          <w:sz w:val="20"/>
          <w:szCs w:val="20"/>
        </w:rPr>
        <w:t xml:space="preserve"> 2</w:t>
      </w:r>
      <w:r w:rsidR="009B4C40" w:rsidRPr="00390ACB">
        <w:rPr>
          <w:sz w:val="20"/>
          <w:szCs w:val="20"/>
        </w:rPr>
        <w:t xml:space="preserve"> </w:t>
      </w:r>
      <w:r w:rsidR="00CD1E2F" w:rsidRPr="00390ACB">
        <w:rPr>
          <w:i/>
          <w:sz w:val="20"/>
          <w:szCs w:val="20"/>
        </w:rPr>
        <w:t xml:space="preserve">de </w:t>
      </w:r>
      <w:proofErr w:type="spellStart"/>
      <w:r w:rsidR="00CD1E2F" w:rsidRPr="00390ACB">
        <w:rPr>
          <w:i/>
          <w:sz w:val="20"/>
          <w:szCs w:val="20"/>
        </w:rPr>
        <w:t>Bruijn</w:t>
      </w:r>
      <w:proofErr w:type="spellEnd"/>
      <w:r w:rsidR="00CD1E2F" w:rsidRPr="00390ACB">
        <w:rPr>
          <w:i/>
          <w:sz w:val="20"/>
          <w:szCs w:val="20"/>
        </w:rPr>
        <w:t xml:space="preserve"> </w:t>
      </w:r>
      <w:r w:rsidR="00B619C5" w:rsidRPr="00B619C5">
        <w:rPr>
          <w:i/>
          <w:sz w:val="20"/>
          <w:szCs w:val="20"/>
        </w:rPr>
        <w:t>Graph</w:t>
      </w:r>
      <w:r w:rsidR="00CD1E2F" w:rsidRPr="00390ACB">
        <w:rPr>
          <w:i/>
          <w:sz w:val="20"/>
          <w:szCs w:val="20"/>
        </w:rPr>
        <w:t xml:space="preserve"> </w:t>
      </w:r>
      <w:r w:rsidR="009B4C40" w:rsidRPr="00390ACB">
        <w:rPr>
          <w:sz w:val="20"/>
          <w:szCs w:val="20"/>
        </w:rPr>
        <w:t xml:space="preserve">based methods and </w:t>
      </w:r>
      <w:r w:rsidR="00A22310">
        <w:rPr>
          <w:sz w:val="20"/>
          <w:szCs w:val="20"/>
        </w:rPr>
        <w:t xml:space="preserve">2 </w:t>
      </w:r>
      <w:r w:rsidR="009B4C40" w:rsidRPr="00390ACB">
        <w:rPr>
          <w:sz w:val="20"/>
          <w:szCs w:val="20"/>
        </w:rPr>
        <w:t xml:space="preserve">dedicated </w:t>
      </w:r>
      <w:proofErr w:type="spellStart"/>
      <w:r w:rsidR="009B4C40" w:rsidRPr="00390ACB">
        <w:rPr>
          <w:sz w:val="20"/>
          <w:szCs w:val="20"/>
        </w:rPr>
        <w:t>metagenome</w:t>
      </w:r>
      <w:proofErr w:type="spellEnd"/>
      <w:r w:rsidR="009B4C40" w:rsidRPr="00390ACB">
        <w:rPr>
          <w:sz w:val="20"/>
          <w:szCs w:val="20"/>
        </w:rPr>
        <w:t xml:space="preserve"> assemblers</w:t>
      </w:r>
      <w:r>
        <w:rPr>
          <w:sz w:val="20"/>
          <w:szCs w:val="20"/>
        </w:rPr>
        <w:t>, for the evaluation</w:t>
      </w:r>
      <w:r w:rsidR="009B4C40" w:rsidRPr="00390ACB">
        <w:rPr>
          <w:sz w:val="20"/>
          <w:szCs w:val="20"/>
        </w:rPr>
        <w:t xml:space="preserve">. </w:t>
      </w:r>
    </w:p>
    <w:p w14:paraId="3C591A05" w14:textId="77777777" w:rsidR="00340D33" w:rsidRPr="00390ACB" w:rsidRDefault="00340D33">
      <w:pPr>
        <w:rPr>
          <w:sz w:val="20"/>
          <w:szCs w:val="20"/>
        </w:rPr>
      </w:pPr>
    </w:p>
    <w:p w14:paraId="156BE341" w14:textId="6577CA46" w:rsidR="0067371F" w:rsidRPr="00390ACB" w:rsidRDefault="008D74FA">
      <w:pPr>
        <w:rPr>
          <w:sz w:val="20"/>
          <w:szCs w:val="20"/>
        </w:rPr>
      </w:pPr>
      <w:r w:rsidRPr="00390ACB">
        <w:rPr>
          <w:sz w:val="20"/>
          <w:szCs w:val="20"/>
        </w:rPr>
        <w:t xml:space="preserve">Our results show that </w:t>
      </w:r>
      <w:r w:rsidR="00B619C5">
        <w:rPr>
          <w:sz w:val="20"/>
          <w:szCs w:val="20"/>
        </w:rPr>
        <w:t xml:space="preserve">there are marked differences in the performance of the different </w:t>
      </w:r>
      <w:r w:rsidRPr="00390ACB">
        <w:rPr>
          <w:sz w:val="20"/>
          <w:szCs w:val="20"/>
        </w:rPr>
        <w:t>assemblers</w:t>
      </w:r>
      <w:r w:rsidR="00B619C5">
        <w:rPr>
          <w:sz w:val="20"/>
          <w:szCs w:val="20"/>
        </w:rPr>
        <w:t xml:space="preserve">. </w:t>
      </w:r>
      <w:r w:rsidR="00E372C8">
        <w:rPr>
          <w:sz w:val="20"/>
          <w:szCs w:val="20"/>
        </w:rPr>
        <w:t>A</w:t>
      </w:r>
      <w:r w:rsidR="00B619C5">
        <w:rPr>
          <w:sz w:val="20"/>
          <w:szCs w:val="20"/>
        </w:rPr>
        <w:t xml:space="preserve">ll assemblers </w:t>
      </w:r>
      <w:r w:rsidR="00E372C8">
        <w:rPr>
          <w:sz w:val="20"/>
          <w:szCs w:val="20"/>
        </w:rPr>
        <w:t>depend</w:t>
      </w:r>
      <w:r w:rsidR="00B619C5">
        <w:rPr>
          <w:sz w:val="20"/>
          <w:szCs w:val="20"/>
        </w:rPr>
        <w:t xml:space="preserve"> on the absolute coverage, with a minimum coverage needed to yield good results. </w:t>
      </w:r>
      <w:r w:rsidR="00DF02FF">
        <w:rPr>
          <w:sz w:val="20"/>
          <w:szCs w:val="20"/>
        </w:rPr>
        <w:t>Furthermore the</w:t>
      </w:r>
      <w:r w:rsidR="00B619C5">
        <w:rPr>
          <w:sz w:val="20"/>
          <w:szCs w:val="20"/>
        </w:rPr>
        <w:t xml:space="preserve"> results are also dependent on the </w:t>
      </w:r>
      <w:r w:rsidR="00DF02FF">
        <w:rPr>
          <w:sz w:val="20"/>
          <w:szCs w:val="20"/>
        </w:rPr>
        <w:t xml:space="preserve">relative </w:t>
      </w:r>
      <w:r w:rsidR="00B619C5">
        <w:rPr>
          <w:sz w:val="20"/>
          <w:szCs w:val="20"/>
        </w:rPr>
        <w:t>ratio with which the two organisms are present in the data set</w:t>
      </w:r>
      <w:r w:rsidR="009971E5" w:rsidRPr="00390ACB">
        <w:rPr>
          <w:sz w:val="20"/>
          <w:szCs w:val="20"/>
        </w:rPr>
        <w:t xml:space="preserve">. </w:t>
      </w:r>
      <w:r w:rsidR="00B619C5">
        <w:rPr>
          <w:sz w:val="20"/>
          <w:szCs w:val="20"/>
        </w:rPr>
        <w:t xml:space="preserve">This is especially true for assemblers based on </w:t>
      </w:r>
      <w:r w:rsidR="00B619C5">
        <w:rPr>
          <w:i/>
          <w:sz w:val="20"/>
          <w:szCs w:val="20"/>
        </w:rPr>
        <w:t xml:space="preserve">de </w:t>
      </w:r>
      <w:proofErr w:type="spellStart"/>
      <w:r w:rsidR="00B619C5">
        <w:rPr>
          <w:i/>
          <w:sz w:val="20"/>
          <w:szCs w:val="20"/>
        </w:rPr>
        <w:t>Bruijjn</w:t>
      </w:r>
      <w:proofErr w:type="spellEnd"/>
      <w:r w:rsidR="00B619C5">
        <w:rPr>
          <w:i/>
          <w:sz w:val="20"/>
          <w:szCs w:val="20"/>
        </w:rPr>
        <w:t xml:space="preserve"> </w:t>
      </w:r>
      <w:r w:rsidR="00B619C5" w:rsidRPr="00B619C5">
        <w:rPr>
          <w:i/>
          <w:sz w:val="20"/>
          <w:szCs w:val="20"/>
        </w:rPr>
        <w:t>Graph</w:t>
      </w:r>
      <w:r w:rsidR="00B619C5">
        <w:rPr>
          <w:sz w:val="20"/>
          <w:szCs w:val="20"/>
        </w:rPr>
        <w:t>s</w:t>
      </w:r>
      <w:r w:rsidR="00B619C5">
        <w:rPr>
          <w:i/>
          <w:sz w:val="20"/>
          <w:szCs w:val="20"/>
        </w:rPr>
        <w:t xml:space="preserve">, </w:t>
      </w:r>
      <w:r w:rsidR="00B619C5">
        <w:rPr>
          <w:sz w:val="20"/>
          <w:szCs w:val="20"/>
        </w:rPr>
        <w:t xml:space="preserve">where performance suffers most when coping with uneven </w:t>
      </w:r>
      <w:proofErr w:type="spellStart"/>
      <w:r w:rsidR="00B619C5">
        <w:rPr>
          <w:sz w:val="20"/>
          <w:szCs w:val="20"/>
        </w:rPr>
        <w:t>coverages</w:t>
      </w:r>
      <w:proofErr w:type="spellEnd"/>
      <w:r w:rsidR="00B619C5">
        <w:rPr>
          <w:sz w:val="20"/>
          <w:szCs w:val="20"/>
        </w:rPr>
        <w:t xml:space="preserve">. </w:t>
      </w:r>
      <w:r w:rsidR="00DF02FF">
        <w:rPr>
          <w:sz w:val="20"/>
          <w:szCs w:val="20"/>
        </w:rPr>
        <w:t>W</w:t>
      </w:r>
      <w:r w:rsidR="009971E5" w:rsidRPr="00390ACB">
        <w:rPr>
          <w:sz w:val="20"/>
          <w:szCs w:val="20"/>
        </w:rPr>
        <w:t xml:space="preserve">e </w:t>
      </w:r>
      <w:r w:rsidR="00DF02FF">
        <w:rPr>
          <w:sz w:val="20"/>
          <w:szCs w:val="20"/>
        </w:rPr>
        <w:t xml:space="preserve">also see </w:t>
      </w:r>
      <w:r w:rsidR="009971E5" w:rsidRPr="00390ACB">
        <w:rPr>
          <w:sz w:val="20"/>
          <w:szCs w:val="20"/>
        </w:rPr>
        <w:t xml:space="preserve">that </w:t>
      </w:r>
      <w:r w:rsidR="00DF02FF">
        <w:rPr>
          <w:sz w:val="20"/>
          <w:szCs w:val="20"/>
        </w:rPr>
        <w:t xml:space="preserve">the standard procedure of </w:t>
      </w:r>
      <w:r w:rsidR="009971E5" w:rsidRPr="00390ACB">
        <w:rPr>
          <w:sz w:val="20"/>
          <w:szCs w:val="20"/>
        </w:rPr>
        <w:t>maximizing the N50 value</w:t>
      </w:r>
      <w:r w:rsidR="00DF02FF">
        <w:rPr>
          <w:sz w:val="20"/>
          <w:szCs w:val="20"/>
        </w:rPr>
        <w:t xml:space="preserve"> </w:t>
      </w:r>
      <w:r w:rsidR="009971E5" w:rsidRPr="00390ACB">
        <w:rPr>
          <w:sz w:val="20"/>
          <w:szCs w:val="20"/>
        </w:rPr>
        <w:t>is not advisable for eukaryotic species mixtures</w:t>
      </w:r>
      <w:r w:rsidR="00651DCE" w:rsidRPr="00390ACB">
        <w:rPr>
          <w:sz w:val="20"/>
          <w:szCs w:val="20"/>
        </w:rPr>
        <w:t xml:space="preserve"> as it</w:t>
      </w:r>
      <w:r w:rsidR="009971E5" w:rsidRPr="00390ACB">
        <w:rPr>
          <w:sz w:val="20"/>
          <w:szCs w:val="20"/>
        </w:rPr>
        <w:t xml:space="preserve"> </w:t>
      </w:r>
      <w:r w:rsidR="00651DCE" w:rsidRPr="00390ACB">
        <w:rPr>
          <w:sz w:val="20"/>
          <w:szCs w:val="20"/>
        </w:rPr>
        <w:t xml:space="preserve">yields </w:t>
      </w:r>
      <w:r w:rsidR="009971E5" w:rsidRPr="00390ACB">
        <w:rPr>
          <w:sz w:val="20"/>
          <w:szCs w:val="20"/>
        </w:rPr>
        <w:t xml:space="preserve">suboptimal assemblies. </w:t>
      </w:r>
      <w:del w:id="15" w:author="Bastian Greshake" w:date="2015-08-20T11:24:00Z">
        <w:r w:rsidR="00E83A15" w:rsidRPr="00390ACB" w:rsidDel="003E4513">
          <w:rPr>
            <w:sz w:val="20"/>
            <w:szCs w:val="20"/>
          </w:rPr>
          <w:delText xml:space="preserve">Of the six different assemblers we tested, </w:delText>
        </w:r>
        <w:r w:rsidR="00E83A15" w:rsidRPr="00390ACB" w:rsidDel="003E4513">
          <w:rPr>
            <w:i/>
            <w:sz w:val="20"/>
            <w:szCs w:val="20"/>
          </w:rPr>
          <w:delText>MIRA</w:delText>
        </w:r>
        <w:r w:rsidR="00E83A15" w:rsidRPr="00390ACB" w:rsidDel="003E4513">
          <w:rPr>
            <w:sz w:val="20"/>
            <w:szCs w:val="20"/>
          </w:rPr>
          <w:delText xml:space="preserve">, an all-purpose Overlap-Layout-Consensus assembler, consistently gives the best assemblies, regardless of the coverage ratio for the two organisms. </w:delText>
        </w:r>
      </w:del>
    </w:p>
    <w:bookmarkEnd w:id="0"/>
    <w:sectPr w:rsidR="0067371F" w:rsidRPr="00390ACB" w:rsidSect="00A378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8D"/>
    <w:rsid w:val="000A2484"/>
    <w:rsid w:val="00206285"/>
    <w:rsid w:val="002F333D"/>
    <w:rsid w:val="00340D33"/>
    <w:rsid w:val="003465D9"/>
    <w:rsid w:val="00390ACB"/>
    <w:rsid w:val="003E4513"/>
    <w:rsid w:val="0041217D"/>
    <w:rsid w:val="00505BE9"/>
    <w:rsid w:val="00573E5D"/>
    <w:rsid w:val="00592BD9"/>
    <w:rsid w:val="00627C19"/>
    <w:rsid w:val="00651DCE"/>
    <w:rsid w:val="0067371F"/>
    <w:rsid w:val="00774CEA"/>
    <w:rsid w:val="00876FB6"/>
    <w:rsid w:val="008C78C2"/>
    <w:rsid w:val="008D74FA"/>
    <w:rsid w:val="00915C46"/>
    <w:rsid w:val="00973EBE"/>
    <w:rsid w:val="009971E5"/>
    <w:rsid w:val="009B4C40"/>
    <w:rsid w:val="009F3AE7"/>
    <w:rsid w:val="00A22310"/>
    <w:rsid w:val="00A3788D"/>
    <w:rsid w:val="00A862EB"/>
    <w:rsid w:val="00B619C5"/>
    <w:rsid w:val="00BE3E7A"/>
    <w:rsid w:val="00C971AC"/>
    <w:rsid w:val="00CA188C"/>
    <w:rsid w:val="00CD1E2F"/>
    <w:rsid w:val="00DF02FF"/>
    <w:rsid w:val="00E372C8"/>
    <w:rsid w:val="00E83A15"/>
    <w:rsid w:val="00F4013C"/>
    <w:rsid w:val="00F91DC4"/>
    <w:rsid w:val="00FA15A4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8D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2770</Characters>
  <Application>Microsoft Macintosh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Greshake</dc:creator>
  <cp:keywords/>
  <dc:description/>
  <cp:lastModifiedBy>Bastian Greshake</cp:lastModifiedBy>
  <cp:revision>2</cp:revision>
  <dcterms:created xsi:type="dcterms:W3CDTF">2015-08-20T09:26:00Z</dcterms:created>
  <dcterms:modified xsi:type="dcterms:W3CDTF">2015-08-20T09:26:00Z</dcterms:modified>
</cp:coreProperties>
</file>